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62A8F" w14:textId="77777777" w:rsidR="00467CF0" w:rsidRDefault="00467CF0" w:rsidP="00C73E5E">
      <w:pPr>
        <w:tabs>
          <w:tab w:val="center" w:pos="6379"/>
        </w:tabs>
        <w:jc w:val="both"/>
        <w:rPr>
          <w:b/>
          <w:bCs/>
          <w:szCs w:val="26"/>
        </w:rPr>
      </w:pPr>
    </w:p>
    <w:p w14:paraId="443B891D" w14:textId="77777777" w:rsidR="00343CAE" w:rsidRPr="00C63756" w:rsidRDefault="00343CAE" w:rsidP="00AB3B52">
      <w:pPr>
        <w:tabs>
          <w:tab w:val="num" w:pos="284"/>
          <w:tab w:val="center" w:pos="7088"/>
        </w:tabs>
        <w:spacing w:before="480"/>
        <w:ind w:left="284" w:hanging="284"/>
        <w:jc w:val="right"/>
        <w:rPr>
          <w:color w:val="FF0000"/>
          <w:szCs w:val="26"/>
        </w:rPr>
      </w:pPr>
    </w:p>
    <w:tbl>
      <w:tblPr>
        <w:tblW w:w="9356" w:type="dxa"/>
        <w:tblInd w:w="108" w:type="dxa"/>
        <w:tblLayout w:type="fixed"/>
        <w:tblLook w:val="0000" w:firstRow="0" w:lastRow="0" w:firstColumn="0" w:lastColumn="0" w:noHBand="0" w:noVBand="0"/>
      </w:tblPr>
      <w:tblGrid>
        <w:gridCol w:w="3969"/>
        <w:gridCol w:w="5387"/>
      </w:tblGrid>
      <w:tr w:rsidR="00AB3B52" w:rsidRPr="00050D81" w14:paraId="6DCABCAA" w14:textId="77777777">
        <w:tc>
          <w:tcPr>
            <w:tcW w:w="3969" w:type="dxa"/>
          </w:tcPr>
          <w:p w14:paraId="3B07FD38" w14:textId="77777777" w:rsidR="00AB3B52" w:rsidRPr="00050D81" w:rsidRDefault="00AB3B52" w:rsidP="008E60F9">
            <w:pPr>
              <w:jc w:val="center"/>
            </w:pPr>
            <w:r w:rsidRPr="00050D81">
              <w:t>ĐẠI HỌC QUỐC GIA TP. HCM</w:t>
            </w:r>
          </w:p>
          <w:p w14:paraId="3C8A2576" w14:textId="77777777" w:rsidR="00AB3B52" w:rsidRPr="00050D81" w:rsidRDefault="00AB3B52" w:rsidP="008E60F9">
            <w:pPr>
              <w:jc w:val="center"/>
              <w:rPr>
                <w:b/>
              </w:rPr>
            </w:pPr>
            <w:r w:rsidRPr="00050D81">
              <w:rPr>
                <w:b/>
              </w:rPr>
              <w:t xml:space="preserve">TRƯỜNG ĐẠI HỌC </w:t>
            </w:r>
            <w:r w:rsidRPr="00050D81">
              <w:rPr>
                <w:b/>
              </w:rPr>
              <w:br/>
              <w:t>CÔNG NGHỆ THÔNG TIN</w:t>
            </w:r>
          </w:p>
          <w:p w14:paraId="1ACBEAB9" w14:textId="77777777" w:rsidR="00AB3B52" w:rsidRPr="00050D81" w:rsidRDefault="00474B46" w:rsidP="008E60F9">
            <w:r w:rsidRPr="00050D81">
              <w:rPr>
                <w:noProof/>
              </w:rPr>
              <mc:AlternateContent>
                <mc:Choice Requires="wps">
                  <w:drawing>
                    <wp:anchor distT="0" distB="0" distL="114300" distR="114300" simplePos="0" relativeHeight="251657216" behindDoc="0" locked="0" layoutInCell="1" allowOverlap="1" wp14:anchorId="61BD025C" wp14:editId="2B1073D1">
                      <wp:simplePos x="0" y="0"/>
                      <wp:positionH relativeFrom="column">
                        <wp:posOffset>554355</wp:posOffset>
                      </wp:positionH>
                      <wp:positionV relativeFrom="paragraph">
                        <wp:posOffset>19050</wp:posOffset>
                      </wp:positionV>
                      <wp:extent cx="1290955" cy="0"/>
                      <wp:effectExtent l="8890" t="8890" r="5080" b="101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D76413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5pt" to="145.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N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"/>
                  </w:pict>
                </mc:Fallback>
              </mc:AlternateContent>
            </w:r>
            <w:r w:rsidR="00AB3B52" w:rsidRPr="00050D81">
              <w:tab/>
            </w:r>
          </w:p>
        </w:tc>
        <w:tc>
          <w:tcPr>
            <w:tcW w:w="5387" w:type="dxa"/>
          </w:tcPr>
          <w:p w14:paraId="1BF8804B" w14:textId="77777777" w:rsidR="00AB3B52" w:rsidRPr="00050D81" w:rsidRDefault="00AB3B52" w:rsidP="008E60F9">
            <w:pPr>
              <w:jc w:val="center"/>
              <w:rPr>
                <w:b/>
              </w:rPr>
            </w:pPr>
            <w:r w:rsidRPr="00050D81">
              <w:rPr>
                <w:b/>
              </w:rPr>
              <w:t xml:space="preserve">CỘNG HÒA XÃ HỘI CHỦ NGHĨA VIỆT </w:t>
            </w:r>
            <w:smartTag w:uri="urn:schemas-microsoft-com:office:smarttags" w:element="place">
              <w:smartTag w:uri="urn:schemas-microsoft-com:office:smarttags" w:element="country-region">
                <w:r w:rsidRPr="00050D81">
                  <w:rPr>
                    <w:b/>
                  </w:rPr>
                  <w:t>NAM</w:t>
                </w:r>
              </w:smartTag>
            </w:smartTag>
          </w:p>
          <w:p w14:paraId="275E82DB" w14:textId="77777777" w:rsidR="00AB3B52" w:rsidRPr="00050D81" w:rsidRDefault="00AB3B52" w:rsidP="008E60F9">
            <w:pPr>
              <w:jc w:val="center"/>
              <w:rPr>
                <w:b/>
                <w:szCs w:val="26"/>
              </w:rPr>
            </w:pPr>
            <w:r w:rsidRPr="00050D81">
              <w:rPr>
                <w:b/>
                <w:szCs w:val="26"/>
              </w:rPr>
              <w:t>Độc lập - Tự do - Hạnh phúc</w:t>
            </w:r>
          </w:p>
          <w:p w14:paraId="6FCEDB94" w14:textId="77777777" w:rsidR="00AB3B52" w:rsidRPr="00050D81" w:rsidRDefault="00474B46" w:rsidP="008E60F9">
            <w:pPr>
              <w:jc w:val="center"/>
            </w:pPr>
            <w:r w:rsidRPr="00050D81">
              <w:rPr>
                <w:noProof/>
              </w:rPr>
              <mc:AlternateContent>
                <mc:Choice Requires="wps">
                  <w:drawing>
                    <wp:anchor distT="0" distB="0" distL="114300" distR="114300" simplePos="0" relativeHeight="251658240" behindDoc="0" locked="0" layoutInCell="1" allowOverlap="1" wp14:anchorId="3137DE16" wp14:editId="474FBE92">
                      <wp:simplePos x="0" y="0"/>
                      <wp:positionH relativeFrom="column">
                        <wp:posOffset>663575</wp:posOffset>
                      </wp:positionH>
                      <wp:positionV relativeFrom="paragraph">
                        <wp:posOffset>51435</wp:posOffset>
                      </wp:positionV>
                      <wp:extent cx="1943100" cy="0"/>
                      <wp:effectExtent l="9525" t="13970" r="9525" b="508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99A274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4.05pt" to="205.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uG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"/>
                  </w:pict>
                </mc:Fallback>
              </mc:AlternateContent>
            </w:r>
          </w:p>
        </w:tc>
      </w:tr>
    </w:tbl>
    <w:p w14:paraId="15B4C85C" w14:textId="77777777" w:rsidR="00AB3B52" w:rsidRDefault="00AB3B52" w:rsidP="005E434C">
      <w:pPr>
        <w:spacing w:before="120"/>
        <w:jc w:val="center"/>
        <w:rPr>
          <w:b/>
          <w:sz w:val="28"/>
          <w:szCs w:val="28"/>
        </w:rPr>
      </w:pPr>
      <w:r>
        <w:rPr>
          <w:b/>
          <w:sz w:val="28"/>
          <w:szCs w:val="28"/>
        </w:rPr>
        <w:t xml:space="preserve">ĐỀ CƯƠNG ĐỀ TÀI </w:t>
      </w:r>
      <w:r w:rsidRPr="008B66C4">
        <w:rPr>
          <w:b/>
          <w:sz w:val="28"/>
          <w:szCs w:val="28"/>
        </w:rPr>
        <w:t>LUẬN VĂN THẠC SĨ</w:t>
      </w:r>
      <w:r w:rsidR="00947A54">
        <w:rPr>
          <w:b/>
          <w:sz w:val="28"/>
          <w:szCs w:val="28"/>
        </w:rPr>
        <w:t xml:space="preserve"> (PTII): 15TC</w:t>
      </w:r>
    </w:p>
    <w:p w14:paraId="53773BFA" w14:textId="77777777" w:rsidR="00947A54" w:rsidRDefault="00947A54" w:rsidP="00947A54">
      <w:pPr>
        <w:spacing w:before="120"/>
        <w:rPr>
          <w:b/>
          <w:sz w:val="28"/>
          <w:szCs w:val="28"/>
        </w:rPr>
      </w:pPr>
    </w:p>
    <w:p w14:paraId="2044B565" w14:textId="77777777" w:rsidR="007743DA" w:rsidRDefault="0085189C" w:rsidP="00E27019">
      <w:pPr>
        <w:tabs>
          <w:tab w:val="num" w:pos="284"/>
          <w:tab w:val="right" w:leader="dot" w:pos="9356"/>
        </w:tabs>
        <w:ind w:left="284" w:hanging="284"/>
        <w:jc w:val="both"/>
        <w:rPr>
          <w:szCs w:val="26"/>
        </w:rPr>
      </w:pPr>
      <w:r w:rsidRPr="0085189C">
        <w:rPr>
          <w:b/>
          <w:bCs/>
          <w:szCs w:val="26"/>
          <w:lang w:val="vi-VN"/>
        </w:rPr>
        <w:t>1</w:t>
      </w:r>
      <w:r w:rsidRPr="0085189C">
        <w:rPr>
          <w:szCs w:val="26"/>
          <w:lang w:val="vi-VN"/>
        </w:rPr>
        <w:t xml:space="preserve">. </w:t>
      </w:r>
      <w:r w:rsidRPr="0085189C">
        <w:rPr>
          <w:b/>
          <w:bCs/>
          <w:szCs w:val="26"/>
          <w:lang w:val="vi-VN"/>
        </w:rPr>
        <w:t>Tên</w:t>
      </w:r>
      <w:r w:rsidRPr="00AB3B52">
        <w:rPr>
          <w:b/>
          <w:szCs w:val="26"/>
          <w:lang w:val="vi-VN"/>
        </w:rPr>
        <w:t xml:space="preserve"> đề tài hoặc hướng NC</w:t>
      </w:r>
      <w:r w:rsidRPr="0085189C">
        <w:rPr>
          <w:szCs w:val="26"/>
          <w:lang w:val="vi-VN"/>
        </w:rPr>
        <w:t xml:space="preserve"> (</w:t>
      </w:r>
      <w:r w:rsidRPr="005E434C">
        <w:rPr>
          <w:i/>
          <w:szCs w:val="26"/>
          <w:lang w:val="vi-VN"/>
        </w:rPr>
        <w:t>gồm cả tiếng Việt và tiếng Anh</w:t>
      </w:r>
      <w:r w:rsidRPr="0085189C">
        <w:rPr>
          <w:szCs w:val="26"/>
          <w:lang w:val="vi-VN"/>
        </w:rPr>
        <w:t>)</w:t>
      </w:r>
      <w:r w:rsidR="00AB3B52">
        <w:rPr>
          <w:szCs w:val="26"/>
        </w:rPr>
        <w:t xml:space="preserve">: </w:t>
      </w:r>
    </w:p>
    <w:p w14:paraId="06EFB9CA" w14:textId="77777777" w:rsidR="007743DA" w:rsidRDefault="007743DA" w:rsidP="007743DA">
      <w:pPr>
        <w:tabs>
          <w:tab w:val="num" w:pos="284"/>
          <w:tab w:val="right" w:leader="dot" w:pos="9356"/>
        </w:tabs>
        <w:ind w:left="284" w:hanging="284"/>
        <w:jc w:val="both"/>
        <w:rPr>
          <w:szCs w:val="26"/>
        </w:rPr>
      </w:pPr>
      <w:r>
        <w:rPr>
          <w:szCs w:val="26"/>
        </w:rPr>
        <w:tab/>
        <w:t xml:space="preserve">Tiếng Việt: </w:t>
      </w:r>
      <w:r w:rsidR="003703B4">
        <w:rPr>
          <w:szCs w:val="26"/>
        </w:rPr>
        <w:t>Ứng dụng N</w:t>
      </w:r>
      <w:r w:rsidRPr="007743DA">
        <w:rPr>
          <w:szCs w:val="26"/>
        </w:rPr>
        <w:t>-list trong khai thác mẫu tuần tự phổ biến</w:t>
      </w:r>
    </w:p>
    <w:p w14:paraId="35B7228C" w14:textId="77777777" w:rsidR="0085189C" w:rsidRPr="007743DA" w:rsidRDefault="007743DA" w:rsidP="007743DA">
      <w:pPr>
        <w:tabs>
          <w:tab w:val="num" w:pos="284"/>
          <w:tab w:val="right" w:leader="dot" w:pos="9356"/>
        </w:tabs>
        <w:spacing w:line="480" w:lineRule="auto"/>
        <w:ind w:left="284" w:hanging="284"/>
        <w:jc w:val="both"/>
        <w:rPr>
          <w:szCs w:val="26"/>
        </w:rPr>
      </w:pPr>
      <w:r>
        <w:rPr>
          <w:szCs w:val="26"/>
        </w:rPr>
        <w:tab/>
      </w:r>
      <w:r w:rsidR="002D369B">
        <w:rPr>
          <w:szCs w:val="26"/>
        </w:rPr>
        <w:t>Tiếng Anh</w:t>
      </w:r>
      <w:r w:rsidR="00931FDE">
        <w:rPr>
          <w:szCs w:val="26"/>
        </w:rPr>
        <w:t>: Se</w:t>
      </w:r>
      <w:r w:rsidR="00C95173">
        <w:rPr>
          <w:szCs w:val="26"/>
        </w:rPr>
        <w:t>quential pattern mining using</w:t>
      </w:r>
      <w:r w:rsidR="00931FDE">
        <w:rPr>
          <w:szCs w:val="26"/>
        </w:rPr>
        <w:t xml:space="preserve"> N-list</w:t>
      </w:r>
      <w:r w:rsidR="00046320">
        <w:rPr>
          <w:szCs w:val="26"/>
        </w:rPr>
        <w:t>.</w:t>
      </w:r>
    </w:p>
    <w:p w14:paraId="4DB5161F" w14:textId="77777777" w:rsidR="00AB3B52" w:rsidRPr="0085189C" w:rsidRDefault="0085189C" w:rsidP="00E27019">
      <w:pPr>
        <w:tabs>
          <w:tab w:val="num" w:pos="284"/>
          <w:tab w:val="right" w:leader="dot" w:pos="9356"/>
        </w:tabs>
        <w:ind w:left="284" w:hanging="284"/>
        <w:jc w:val="both"/>
        <w:rPr>
          <w:szCs w:val="26"/>
          <w:lang w:val="vi-VN"/>
        </w:rPr>
      </w:pPr>
      <w:r w:rsidRPr="0085189C">
        <w:rPr>
          <w:b/>
          <w:bCs/>
          <w:szCs w:val="26"/>
          <w:lang w:val="vi-VN"/>
        </w:rPr>
        <w:t>2</w:t>
      </w:r>
      <w:r w:rsidRPr="0085189C">
        <w:rPr>
          <w:szCs w:val="26"/>
          <w:lang w:val="vi-VN"/>
        </w:rPr>
        <w:t xml:space="preserve">. </w:t>
      </w:r>
      <w:r w:rsidR="00AB3B52" w:rsidRPr="00AB3B52">
        <w:rPr>
          <w:b/>
          <w:szCs w:val="26"/>
          <w:lang w:val="vi-VN"/>
        </w:rPr>
        <w:t>N</w:t>
      </w:r>
      <w:r w:rsidRPr="00AB3B52">
        <w:rPr>
          <w:b/>
          <w:szCs w:val="26"/>
          <w:lang w:val="vi-VN"/>
        </w:rPr>
        <w:t>gành</w:t>
      </w:r>
      <w:r w:rsidR="00AB3B52" w:rsidRPr="00AB3B52">
        <w:rPr>
          <w:b/>
          <w:szCs w:val="26"/>
          <w:lang w:val="vi-VN"/>
        </w:rPr>
        <w:t xml:space="preserve"> và mã ngành</w:t>
      </w:r>
      <w:r w:rsidR="00AB3B52" w:rsidRPr="00AB3B52">
        <w:rPr>
          <w:szCs w:val="26"/>
          <w:lang w:val="vi-VN"/>
        </w:rPr>
        <w:t xml:space="preserve">: </w:t>
      </w:r>
      <w:r w:rsidR="00523CCC">
        <w:rPr>
          <w:szCs w:val="26"/>
        </w:rPr>
        <w:t>Ng</w:t>
      </w:r>
      <w:r w:rsidR="002C36D4">
        <w:rPr>
          <w:szCs w:val="26"/>
        </w:rPr>
        <w:t>ành khoa học máy tính, mã ngành</w:t>
      </w:r>
      <w:r w:rsidR="00523CCC">
        <w:rPr>
          <w:szCs w:val="26"/>
        </w:rPr>
        <w:t xml:space="preserve"> 06.48.01.01</w:t>
      </w:r>
      <w:r w:rsidR="00AB3B52">
        <w:rPr>
          <w:szCs w:val="26"/>
          <w:lang w:val="vi-VN"/>
        </w:rPr>
        <w:t xml:space="preserve"> </w:t>
      </w:r>
    </w:p>
    <w:p w14:paraId="371E851E" w14:textId="77777777" w:rsidR="00AB3B52" w:rsidRDefault="0085189C" w:rsidP="00AB3B52">
      <w:pPr>
        <w:tabs>
          <w:tab w:val="num" w:pos="284"/>
          <w:tab w:val="right" w:leader="dot" w:pos="9356"/>
        </w:tabs>
        <w:spacing w:before="120"/>
        <w:ind w:left="284" w:hanging="284"/>
        <w:jc w:val="both"/>
        <w:rPr>
          <w:szCs w:val="26"/>
        </w:rPr>
      </w:pPr>
      <w:r w:rsidRPr="0085189C">
        <w:rPr>
          <w:b/>
          <w:bCs/>
          <w:szCs w:val="26"/>
          <w:lang w:val="vi-VN"/>
        </w:rPr>
        <w:t>3</w:t>
      </w:r>
      <w:r w:rsidRPr="0085189C">
        <w:rPr>
          <w:szCs w:val="26"/>
          <w:lang w:val="vi-VN"/>
        </w:rPr>
        <w:t xml:space="preserve">. </w:t>
      </w:r>
      <w:r w:rsidR="00AB3B52" w:rsidRPr="00AB3B52">
        <w:rPr>
          <w:b/>
          <w:szCs w:val="26"/>
          <w:lang w:val="vi-VN"/>
        </w:rPr>
        <w:t>Họ tên học viên</w:t>
      </w:r>
      <w:r w:rsidR="00AB3B52" w:rsidRPr="00AB3B52">
        <w:rPr>
          <w:szCs w:val="26"/>
          <w:lang w:val="vi-VN"/>
        </w:rPr>
        <w:t>:</w:t>
      </w:r>
      <w:r w:rsidR="000A5BD5">
        <w:rPr>
          <w:szCs w:val="26"/>
        </w:rPr>
        <w:t xml:space="preserve"> BÙI VĂN BẰNG, khóa 10</w:t>
      </w:r>
      <w:r w:rsidR="00EA5D94">
        <w:rPr>
          <w:szCs w:val="26"/>
        </w:rPr>
        <w:t xml:space="preserve"> </w:t>
      </w:r>
      <w:r w:rsidR="000A5BD5">
        <w:rPr>
          <w:szCs w:val="26"/>
        </w:rPr>
        <w:t>-</w:t>
      </w:r>
      <w:r w:rsidR="00EA5D94">
        <w:rPr>
          <w:szCs w:val="26"/>
        </w:rPr>
        <w:t xml:space="preserve"> </w:t>
      </w:r>
      <w:r w:rsidR="000A5BD5">
        <w:rPr>
          <w:szCs w:val="26"/>
        </w:rPr>
        <w:t>đợt 1</w:t>
      </w:r>
    </w:p>
    <w:p w14:paraId="28E5B248" w14:textId="77777777" w:rsidR="00B65490" w:rsidRPr="00B65490" w:rsidRDefault="00B65490" w:rsidP="00AB3B52">
      <w:pPr>
        <w:tabs>
          <w:tab w:val="num" w:pos="284"/>
          <w:tab w:val="right" w:leader="dot" w:pos="9356"/>
        </w:tabs>
        <w:spacing w:before="120"/>
        <w:ind w:left="284" w:hanging="284"/>
        <w:jc w:val="both"/>
        <w:rPr>
          <w:szCs w:val="26"/>
        </w:rPr>
      </w:pPr>
      <w:r>
        <w:rPr>
          <w:b/>
          <w:bCs/>
          <w:szCs w:val="26"/>
        </w:rPr>
        <w:tab/>
      </w:r>
      <w:r>
        <w:rPr>
          <w:b/>
          <w:szCs w:val="26"/>
        </w:rPr>
        <w:t>Địa chỉ email, điện thoại liên lạc</w:t>
      </w:r>
      <w:r w:rsidRPr="00AB3B52">
        <w:rPr>
          <w:szCs w:val="26"/>
        </w:rPr>
        <w:t>:</w:t>
      </w:r>
      <w:r>
        <w:rPr>
          <w:b/>
          <w:szCs w:val="26"/>
        </w:rPr>
        <w:t xml:space="preserve"> </w:t>
      </w:r>
      <w:hyperlink r:id="rId8" w:history="1">
        <w:r w:rsidR="000F25CE" w:rsidRPr="00AA4D7F">
          <w:rPr>
            <w:rStyle w:val="Hyperlink"/>
            <w:szCs w:val="26"/>
          </w:rPr>
          <w:t>vanbang0208@gmail.com</w:t>
        </w:r>
      </w:hyperlink>
      <w:r w:rsidR="000F25CE">
        <w:rPr>
          <w:szCs w:val="26"/>
        </w:rPr>
        <w:t xml:space="preserve"> - 0984219010</w:t>
      </w:r>
    </w:p>
    <w:p w14:paraId="0EF53A98" w14:textId="77777777" w:rsidR="00AB3B52" w:rsidRDefault="00AB3B52" w:rsidP="00AB3B52">
      <w:pPr>
        <w:tabs>
          <w:tab w:val="num" w:pos="284"/>
          <w:tab w:val="right" w:leader="dot" w:pos="9356"/>
        </w:tabs>
        <w:spacing w:before="120"/>
        <w:ind w:left="284" w:hanging="284"/>
        <w:jc w:val="both"/>
        <w:rPr>
          <w:szCs w:val="26"/>
        </w:rPr>
      </w:pPr>
      <w:r w:rsidRPr="00AB3B52">
        <w:rPr>
          <w:szCs w:val="26"/>
          <w:lang w:val="vi-VN"/>
        </w:rPr>
        <w:t xml:space="preserve"> </w:t>
      </w:r>
      <w:r w:rsidRPr="005E434C">
        <w:rPr>
          <w:szCs w:val="26"/>
          <w:lang w:val="vi-VN"/>
        </w:rPr>
        <w:tab/>
      </w:r>
      <w:r w:rsidRPr="00AB3B52">
        <w:rPr>
          <w:b/>
          <w:szCs w:val="26"/>
          <w:lang w:val="vi-VN"/>
        </w:rPr>
        <w:t>Người hướng dẫn</w:t>
      </w:r>
      <w:r w:rsidRPr="00AB3B52">
        <w:rPr>
          <w:szCs w:val="26"/>
        </w:rPr>
        <w:t>:</w:t>
      </w:r>
      <w:r w:rsidR="00B742FC">
        <w:rPr>
          <w:szCs w:val="26"/>
        </w:rPr>
        <w:t xml:space="preserve"> </w:t>
      </w:r>
      <w:r w:rsidR="00153B64">
        <w:rPr>
          <w:szCs w:val="26"/>
        </w:rPr>
        <w:t>PGS.TS VÕ ĐÌNH BẢY</w:t>
      </w:r>
    </w:p>
    <w:p w14:paraId="70D582CD" w14:textId="77777777" w:rsidR="00AB3B52" w:rsidRPr="00AB3B52" w:rsidRDefault="00AB3B52" w:rsidP="00AB3B52">
      <w:pPr>
        <w:tabs>
          <w:tab w:val="num" w:pos="284"/>
          <w:tab w:val="right" w:leader="dot" w:pos="9356"/>
        </w:tabs>
        <w:spacing w:before="120"/>
        <w:ind w:left="284" w:hanging="284"/>
        <w:jc w:val="both"/>
        <w:rPr>
          <w:szCs w:val="26"/>
        </w:rPr>
      </w:pPr>
      <w:r>
        <w:rPr>
          <w:b/>
          <w:szCs w:val="26"/>
        </w:rPr>
        <w:tab/>
        <w:t>Địa chỉ</w:t>
      </w:r>
      <w:r w:rsidR="005E434C">
        <w:rPr>
          <w:b/>
          <w:szCs w:val="26"/>
        </w:rPr>
        <w:t xml:space="preserve"> email, điện thoại</w:t>
      </w:r>
      <w:r>
        <w:rPr>
          <w:b/>
          <w:szCs w:val="26"/>
        </w:rPr>
        <w:t xml:space="preserve"> liên lạc</w:t>
      </w:r>
      <w:r w:rsidRPr="00AB3B52">
        <w:rPr>
          <w:szCs w:val="26"/>
        </w:rPr>
        <w:t>:</w:t>
      </w:r>
      <w:r>
        <w:rPr>
          <w:b/>
          <w:szCs w:val="26"/>
        </w:rPr>
        <w:t xml:space="preserve"> </w:t>
      </w:r>
      <w:r w:rsidR="00504EF5">
        <w:rPr>
          <w:szCs w:val="26"/>
        </w:rPr>
        <w:t xml:space="preserve">bayvodinh@gmail.com - </w:t>
      </w:r>
      <w:r w:rsidR="00F32D15">
        <w:rPr>
          <w:szCs w:val="26"/>
        </w:rPr>
        <w:t>0937306858</w:t>
      </w:r>
    </w:p>
    <w:p w14:paraId="4A07EB68" w14:textId="77777777" w:rsidR="007045B8" w:rsidRDefault="0085189C" w:rsidP="007A7209">
      <w:pPr>
        <w:tabs>
          <w:tab w:val="num" w:pos="284"/>
          <w:tab w:val="right" w:leader="dot" w:pos="9356"/>
        </w:tabs>
        <w:spacing w:before="120"/>
        <w:ind w:left="284" w:hanging="284"/>
        <w:jc w:val="both"/>
        <w:rPr>
          <w:b/>
          <w:szCs w:val="26"/>
          <w:lang w:val="vi-VN"/>
        </w:rPr>
      </w:pPr>
      <w:r w:rsidRPr="0085189C">
        <w:rPr>
          <w:b/>
          <w:bCs/>
          <w:szCs w:val="26"/>
          <w:lang w:val="vi-VN"/>
        </w:rPr>
        <w:t>4</w:t>
      </w:r>
      <w:r w:rsidRPr="0085189C">
        <w:rPr>
          <w:szCs w:val="26"/>
          <w:lang w:val="vi-VN"/>
        </w:rPr>
        <w:t xml:space="preserve">. </w:t>
      </w:r>
      <w:r w:rsidRPr="0085189C">
        <w:rPr>
          <w:b/>
          <w:bCs/>
          <w:szCs w:val="26"/>
          <w:lang w:val="vi-VN"/>
        </w:rPr>
        <w:t>Tổng quan</w:t>
      </w:r>
      <w:r w:rsidRPr="007B72B5">
        <w:rPr>
          <w:b/>
          <w:szCs w:val="26"/>
          <w:lang w:val="vi-VN"/>
        </w:rPr>
        <w:t xml:space="preserve"> tình hình NC</w:t>
      </w:r>
    </w:p>
    <w:p w14:paraId="2CDED537" w14:textId="77777777" w:rsidR="004951E3" w:rsidRDefault="00073B56" w:rsidP="00B4786C">
      <w:pPr>
        <w:ind w:left="284" w:firstLine="436"/>
        <w:jc w:val="both"/>
      </w:pPr>
      <w:r>
        <w:t>Khai thác mẫu tuần tự phổ biến có vai trò qua</w:t>
      </w:r>
      <w:r w:rsidR="00E841BF">
        <w:t>n trọng trong khai thác dữ liệu, bởi vì nó được ứng d</w:t>
      </w:r>
      <w:r w:rsidR="003F64F1">
        <w:t>ụng trong nhiều lĩnh vực như phâ</w:t>
      </w:r>
      <w:r w:rsidR="00E841BF">
        <w:t>n tích thông tin gia</w:t>
      </w:r>
      <w:r w:rsidR="00876168">
        <w:t>o</w:t>
      </w:r>
      <w:r w:rsidR="00DF2B25">
        <w:t xml:space="preserve"> dịch </w:t>
      </w:r>
      <w:r w:rsidR="00E841BF">
        <w:t xml:space="preserve">khách hàng, </w:t>
      </w:r>
      <w:r w:rsidR="005E3F23">
        <w:t>cách truy cập web</w:t>
      </w:r>
      <w:r w:rsidR="00E841BF">
        <w:t>,</w:t>
      </w:r>
      <w:r w:rsidR="00670FA7">
        <w:t xml:space="preserve"> phân tích</w:t>
      </w:r>
      <w:r w:rsidR="00351DFC">
        <w:t xml:space="preserve"> chuỗi DNA, </w:t>
      </w:r>
      <w:r w:rsidR="005D2D81">
        <w:t>…</w:t>
      </w:r>
      <w:r w:rsidR="004457B9">
        <w:t xml:space="preserve"> </w:t>
      </w:r>
      <w:r w:rsidR="00045EEC">
        <w:t>Xem xét một cơ sở dữ liệu giao dịch</w:t>
      </w:r>
      <w:r w:rsidR="000E35E1">
        <w:t xml:space="preserve"> của một cửa hàng bán sách, với </w:t>
      </w:r>
      <w:r w:rsidR="00772A50">
        <w:t>mỗi</w:t>
      </w:r>
      <w:r w:rsidR="000E35E1">
        <w:t xml:space="preserve"> đối tượng đại diện cho một khác</w:t>
      </w:r>
      <w:r w:rsidR="009866CF">
        <w:t>h</w:t>
      </w:r>
      <w:r w:rsidR="000E35E1">
        <w:t xml:space="preserve"> hàng</w:t>
      </w:r>
      <w:r w:rsidR="00043ECC">
        <w:t>, n</w:t>
      </w:r>
      <w:r w:rsidR="00010591">
        <w:t>hững</w:t>
      </w:r>
      <w:r w:rsidR="000C051F">
        <w:t xml:space="preserve"> thuộc tính đại diện </w:t>
      </w:r>
      <w:r w:rsidR="002579C7">
        <w:t xml:space="preserve">cho tác </w:t>
      </w:r>
      <w:r w:rsidR="000C051F">
        <w:t>tác giả</w:t>
      </w:r>
      <w:r w:rsidR="00043ECC">
        <w:t xml:space="preserve"> hay tên sách</w:t>
      </w:r>
      <w:r w:rsidR="007716AF">
        <w:t>.</w:t>
      </w:r>
      <w:r w:rsidR="009E70DE">
        <w:t xml:space="preserve"> Cơ sở dữ liệu ghi nhận những quyển sách được mỗi khác</w:t>
      </w:r>
      <w:r w:rsidR="00267E94">
        <w:t>h</w:t>
      </w:r>
      <w:r w:rsidR="009E70DE">
        <w:t xml:space="preserve"> hàng mua trong một khoảng thời gian</w:t>
      </w:r>
      <w:r w:rsidR="00ED1BBE">
        <w:t xml:space="preserve"> nhất định</w:t>
      </w:r>
      <w:r w:rsidR="009E70DE">
        <w:t>.</w:t>
      </w:r>
      <w:r w:rsidR="005A55C0">
        <w:t xml:space="preserve"> Câu hỏi đặt ra là </w:t>
      </w:r>
      <w:r w:rsidR="00C2796F">
        <w:t xml:space="preserve">chuỗi </w:t>
      </w:r>
      <w:r w:rsidR="005A55C0">
        <w:t>những quyển sách nào được khác</w:t>
      </w:r>
      <w:r w:rsidR="00CD6F3F">
        <w:t>h</w:t>
      </w:r>
      <w:r w:rsidR="005A55C0">
        <w:t xml:space="preserve"> hàng mua cùng nhau nhiều nhất trong một</w:t>
      </w:r>
      <w:r w:rsidR="00F8454F">
        <w:t xml:space="preserve"> </w:t>
      </w:r>
      <w:r w:rsidR="0058500C">
        <w:t xml:space="preserve">khoảng </w:t>
      </w:r>
      <w:r w:rsidR="00F8454F">
        <w:t>thời gian</w:t>
      </w:r>
      <w:r w:rsidR="00C11849">
        <w:t xml:space="preserve"> trên</w:t>
      </w:r>
      <w:r w:rsidR="00F8454F">
        <w:t>.</w:t>
      </w:r>
    </w:p>
    <w:p w14:paraId="7BA6700D" w14:textId="77777777" w:rsidR="004F63A1" w:rsidRDefault="007F0934" w:rsidP="00E64B29">
      <w:pPr>
        <w:ind w:left="284" w:firstLine="436"/>
        <w:jc w:val="both"/>
      </w:pPr>
      <w:r>
        <w:t>Một trang web nổi tiếng được nhiều người truy cập.</w:t>
      </w:r>
      <w:r w:rsidR="00681A28">
        <w:t xml:space="preserve"> </w:t>
      </w:r>
      <w:r w:rsidR="00305769">
        <w:t>Mỗi</w:t>
      </w:r>
      <w:r w:rsidR="00681A28">
        <w:t xml:space="preserve"> đối tượng là một người dùng, thuộc tính là một trang </w:t>
      </w:r>
      <w:r w:rsidR="007317A1">
        <w:t xml:space="preserve">của </w:t>
      </w:r>
      <w:r w:rsidR="00681A28">
        <w:t>web</w:t>
      </w:r>
      <w:r w:rsidR="00E91D10">
        <w:t>.</w:t>
      </w:r>
      <w:r w:rsidR="00F60FC4">
        <w:t xml:space="preserve"> Bài toán là tìm ra chuỗi các trang của web được truy cập phổ biến.</w:t>
      </w:r>
    </w:p>
    <w:p w14:paraId="3B259118" w14:textId="77777777" w:rsidR="00A1703F" w:rsidRPr="004F63A1" w:rsidRDefault="00A1703F" w:rsidP="004F63A1">
      <w:pPr>
        <w:ind w:left="284" w:firstLine="436"/>
      </w:pPr>
      <w:r w:rsidRPr="00B90A66">
        <w:rPr>
          <w:szCs w:val="26"/>
        </w:rPr>
        <w:t>Bài toán khai thác mẫu tuần tự phổ biến được phát biểu như sau</w:t>
      </w:r>
      <w:r>
        <w:rPr>
          <w:szCs w:val="26"/>
        </w:rPr>
        <w:t>:</w:t>
      </w:r>
    </w:p>
    <w:p w14:paraId="2B3C0EA0" w14:textId="77777777" w:rsidR="00A1703F" w:rsidRDefault="00A1703F" w:rsidP="00667E39">
      <w:pPr>
        <w:ind w:left="284" w:firstLine="436"/>
        <w:jc w:val="both"/>
      </w:pPr>
      <w:r>
        <w:lastRenderedPageBreak/>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rsidR="00633C88">
        <w:t>, được gọi là những mẫu. Một sự</w:t>
      </w:r>
      <w:r>
        <w:t xml:space="preserve"> kiện</w:t>
      </w:r>
      <w:r w:rsidR="00FB6739">
        <w:t xml:space="preserve"> (trong thực tế</w:t>
      </w:r>
      <w:r w:rsidR="005935A1">
        <w:t xml:space="preserve"> một sự kiện có thể</w:t>
      </w:r>
      <w:r w:rsidR="00AC2680">
        <w:t xml:space="preserve"> có một hoặc nhiều phần tử</w:t>
      </w:r>
      <w:r w:rsidR="00FB6739">
        <w:t>)</w:t>
      </w:r>
      <w:r>
        <w:t xml:space="preserve"> là một tập hợp không có thứ tự và khác</w:t>
      </w:r>
      <w:r w:rsidR="00FB6739">
        <w:t xml:space="preserve"> rỗng của những mẫu (Xem sự kiện</w:t>
      </w:r>
      <w:r>
        <w:t xml:space="preserve"> chỉ có một phần tử). Một chuỗi là một danh sách có thứ tự của các sự kiện. Một chuỗi S được ký hiệu </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Pr>
          <w:rFonts w:eastAsia="Nova Mono"/>
        </w:rPr>
        <w:t xml:space="preserve">), </w:t>
      </w:r>
      <w:r w:rsidRPr="00B16ADF">
        <w:rPr>
          <w:rFonts w:eastAsia="Nova Mono"/>
        </w:rPr>
        <w:t>với mỗi phần tử</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sự kiện. Số sự kiện trong chuỗi được gọi là kích thước của chuỗi và tổng số mẫu của chuỗ</w:t>
      </w:r>
      <w:r w:rsidR="004112CA">
        <w:rPr>
          <w:rFonts w:eastAsia="Nova Mono"/>
        </w:rPr>
        <w:t>i được</w:t>
      </w:r>
      <w:r>
        <w:rPr>
          <w:rFonts w:eastAsia="Nova Mono"/>
        </w:rPr>
        <w:t xml:space="preserve"> gọi là độ dài của chuỗi. Một chuỗi có độ dài k được ký hiệu là k-sequence.</w:t>
      </w:r>
    </w:p>
    <w:p w14:paraId="3A09DFD9" w14:textId="77777777" w:rsidR="00A1703F" w:rsidRPr="00F66294" w:rsidRDefault="00A1703F" w:rsidP="00B83467">
      <w:pPr>
        <w:ind w:left="284" w:firstLine="436"/>
        <w:jc w:val="both"/>
        <w:rPr>
          <w:rFonts w:eastAsia="Nova Mono"/>
          <w:color w:val="FF0000"/>
        </w:rPr>
      </w:pPr>
      <w:r w:rsidRPr="00C434EA">
        <w:rPr>
          <w:rFonts w:eastAsia="Nova Mono"/>
          <w:color w:val="000000" w:themeColor="text1"/>
        </w:rPr>
        <w:t xml:space="preserve">Một chuỗi S = (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w:r w:rsidRPr="00C434EA">
        <w:rPr>
          <w:rFonts w:eastAsia="Nova Mono"/>
          <w:color w:val="000000" w:themeColor="text1"/>
        </w:rPr>
        <w:t xml:space="preserve"> → ··· →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w:r w:rsidRPr="00C434EA">
        <w:rPr>
          <w:rFonts w:eastAsia="Nova Mono"/>
          <w:color w:val="000000" w:themeColor="text1"/>
        </w:rPr>
        <w:t xml:space="preserve">) được gọi là chuỗi con của chuỗi R = (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oMath>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oMath>
      <w:r w:rsidRPr="00C434EA">
        <w:rPr>
          <w:rFonts w:eastAsia="Nova Mono"/>
          <w:color w:val="000000" w:themeColor="text1"/>
        </w:rPr>
        <w:t xml:space="preserve"> → ··· →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m</m:t>
            </m:r>
          </m:sub>
        </m:sSub>
      </m:oMath>
      <w:r w:rsidRPr="00C434EA">
        <w:rPr>
          <w:rFonts w:eastAsia="Nova Mono"/>
          <w:color w:val="000000" w:themeColor="text1"/>
        </w:rPr>
        <w:t xml:space="preserve">), được ký hiệu S </w:t>
      </w:r>
      <w:r w:rsidRPr="00C434EA">
        <w:rPr>
          <w:rFonts w:eastAsia="Nova Mono"/>
          <w:color w:val="000000" w:themeColor="text1"/>
        </w:rPr>
        <w:sym w:font="Symbol" w:char="F0CD"/>
      </w:r>
      <w:r w:rsidRPr="00C434EA">
        <w:rPr>
          <w:rFonts w:eastAsia="Nova Mono"/>
          <w:color w:val="000000" w:themeColor="text1"/>
        </w:rPr>
        <w:t xml:space="preserve"> R, nếu tồn tại một số nguyên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oMath>
      <w:r w:rsidR="0058370E" w:rsidRPr="00C434EA">
        <w:rPr>
          <w:rFonts w:eastAsia="Nova Mono"/>
          <w:color w:val="000000" w:themeColor="text1"/>
        </w:rPr>
        <w:t>&lt;</w:t>
      </w:r>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oMath>
      <w:r w:rsidRPr="00C434EA">
        <w:rPr>
          <w:rFonts w:eastAsia="Nova Mono"/>
          <w:color w:val="000000" w:themeColor="text1"/>
        </w:rPr>
        <w:t xml:space="preserve"> &lt; ··· &lt;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Pr="00C434EA">
        <w:rPr>
          <w:rFonts w:eastAsia="Nova Mono"/>
          <w:color w:val="000000" w:themeColor="text1"/>
        </w:rPr>
        <w:t xml:space="preserve"> sao cho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oMath>
      <w:r w:rsidRPr="00C434EA">
        <w:rPr>
          <w:rFonts w:eastAsia="Nova Mono"/>
          <w:color w:val="000000" w:themeColor="text1"/>
        </w:rPr>
        <w:t xml:space="preserve"> </w:t>
      </w:r>
      <w:r w:rsidRPr="00C434EA">
        <w:rPr>
          <w:rFonts w:eastAsia="Nova Mono"/>
          <w:color w:val="000000" w:themeColor="text1"/>
        </w:rPr>
        <w:sym w:font="Symbol" w:char="F0CD"/>
      </w:r>
      <w:r w:rsidRPr="00C434EA">
        <w:rPr>
          <w:rFonts w:eastAsia="Nova Mono"/>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r</m:t>
            </m:r>
          </m:e>
          <m:sub>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sub>
        </m:sSub>
      </m:oMath>
      <w:r w:rsidRPr="00C434EA">
        <w:rPr>
          <w:rFonts w:eastAsia="Nova Mono"/>
          <w:color w:val="000000" w:themeColor="text1"/>
        </w:rPr>
        <w:t xml:space="preserve"> với tất cả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oMath>
      <w:r w:rsidRPr="00C434EA">
        <w:rPr>
          <w:rFonts w:eastAsia="Nova Mono"/>
          <w:color w:val="000000" w:themeColor="text1"/>
        </w:rPr>
        <w:t>.</w:t>
      </w:r>
      <w:r w:rsidRPr="00F66294">
        <w:rPr>
          <w:rFonts w:eastAsia="Nova Mono"/>
          <w:color w:val="FF0000"/>
        </w:rPr>
        <w:t xml:space="preserve"> </w:t>
      </w:r>
    </w:p>
    <w:p w14:paraId="27DD6BDD" w14:textId="77777777" w:rsidR="00A1703F" w:rsidRDefault="00A1703F" w:rsidP="005D5E86">
      <w:pPr>
        <w:ind w:left="284" w:firstLine="436"/>
        <w:jc w:val="both"/>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với độ phổ biến của S trong D được tính bằng số lần chuỗ</w:t>
      </w:r>
      <w:r w:rsidR="00CE09BF">
        <w:rPr>
          <w:rFonts w:eastAsia="Nova Mono"/>
        </w:rPr>
        <w:t>i S</w:t>
      </w:r>
      <w:r>
        <w:rPr>
          <w:rFonts w:eastAsia="Nova Mono"/>
        </w:rPr>
        <w:t xml:space="preserve"> xuấ</w:t>
      </w:r>
      <w:r w:rsidR="00860307">
        <w:rPr>
          <w:rFonts w:eastAsia="Nova Mono"/>
        </w:rPr>
        <w:t>t hiện trong</w:t>
      </w:r>
      <w:r w:rsidR="00CE09BF">
        <w:rPr>
          <w:rFonts w:eastAsia="Nova Mono"/>
        </w:rPr>
        <w:t xml:space="preserve"> D</w:t>
      </w:r>
      <w:r>
        <w:rPr>
          <w:rFonts w:eastAsia="Nova Mono"/>
        </w:rPr>
        <w:t xml:space="preserve">. Với một ngưỡng phổ biến cho trước (ký hiệu là minsup), một chuỗi được gọi là </w:t>
      </w:r>
      <w:r w:rsidR="007171F4">
        <w:rPr>
          <w:rFonts w:eastAsia="Nova Mono"/>
        </w:rPr>
        <w:t>mẫu</w:t>
      </w:r>
      <w:r>
        <w:rPr>
          <w:rFonts w:eastAsia="Nova Mono"/>
        </w:rPr>
        <w:t xml:space="preserve"> phổ biến nếu nó có độ phổ biến thỏa mãn ngưỡng minsup. </w:t>
      </w:r>
    </w:p>
    <w:p w14:paraId="747FC391" w14:textId="77777777" w:rsidR="00A1703F" w:rsidRPr="00EA75F9" w:rsidRDefault="00A1703F" w:rsidP="00667891">
      <w:pPr>
        <w:ind w:left="284" w:firstLine="436"/>
        <w:jc w:val="both"/>
        <w:rPr>
          <w:rFonts w:eastAsia="Nova Mono"/>
        </w:rPr>
      </w:pPr>
      <w:r>
        <w:rPr>
          <w:rFonts w:eastAsia="Nova Mono"/>
        </w:rPr>
        <w:t>Cho một cơ sở dữ liệu tuần tự D, và ngưỡng minsup, bài toán là tìm tất cả những chuỗi tuần tự phổ biến trong D.</w:t>
      </w:r>
    </w:p>
    <w:p w14:paraId="647E7A0D" w14:textId="77777777" w:rsidR="00E30C45" w:rsidRDefault="007A7209" w:rsidP="005615A7">
      <w:pPr>
        <w:ind w:left="284" w:firstLine="436"/>
        <w:jc w:val="both"/>
      </w:pPr>
      <w:r>
        <w:t>Bài toán khai thác mẫu tuần tự phổ biến được gi</w:t>
      </w:r>
      <w:r w:rsidR="002939D8">
        <w:t>ới thiệu lần đầu bởi Agrawal và</w:t>
      </w:r>
      <w:r>
        <w:t xml:space="preserve"> </w:t>
      </w:r>
      <w:r w:rsidR="00D43179">
        <w:t>Srinkant vào năm 1995 [</w:t>
      </w:r>
      <w:r w:rsidR="009E6479">
        <w:t>2</w:t>
      </w:r>
      <w:r w:rsidR="00E30C45">
        <w:t>].</w:t>
      </w:r>
      <w:r w:rsidR="00982490">
        <w:t xml:space="preserve"> Và</w:t>
      </w:r>
      <w:r w:rsidR="00D74BFD">
        <w:t xml:space="preserve"> từ đó đã có nhiều cách tiếp cận</w:t>
      </w:r>
      <w:r w:rsidR="00982490">
        <w:t xml:space="preserve"> và thuật toán được đưa ra để giải quyết.</w:t>
      </w:r>
      <w:r w:rsidR="00753015">
        <w:t xml:space="preserve"> </w:t>
      </w:r>
    </w:p>
    <w:p w14:paraId="631D1F9C" w14:textId="77777777" w:rsidR="00FF73EB" w:rsidRDefault="00FF73EB" w:rsidP="00E52CD1">
      <w:pPr>
        <w:ind w:left="284" w:firstLine="436"/>
        <w:jc w:val="both"/>
      </w:pPr>
      <w:r>
        <w:t>Các thuật toán để khai thác mẫu tuần tự phổ biến</w:t>
      </w:r>
      <w:r w:rsidR="00982490">
        <w:t xml:space="preserve"> </w:t>
      </w:r>
      <w:r w:rsidR="009A433A">
        <w:t xml:space="preserve">được để xuất trước đây như </w:t>
      </w:r>
      <w:r w:rsidR="00B37772">
        <w:t>Apro</w:t>
      </w:r>
      <w:r>
        <w:t>riAll</w:t>
      </w:r>
      <w:r w:rsidR="00AD1E55">
        <w:t xml:space="preserve"> [</w:t>
      </w:r>
      <w:r w:rsidR="004F5837">
        <w:t>2</w:t>
      </w:r>
      <w:r w:rsidR="00AD1E55">
        <w:t>]</w:t>
      </w:r>
      <w:r>
        <w:t>, GSP</w:t>
      </w:r>
      <w:r w:rsidR="00AD1E55">
        <w:t xml:space="preserve"> [</w:t>
      </w:r>
      <w:r w:rsidR="00F505DC">
        <w:t>3</w:t>
      </w:r>
      <w:r w:rsidR="00AD1E55">
        <w:t>]</w:t>
      </w:r>
      <w:r>
        <w:t>, SPADE</w:t>
      </w:r>
      <w:r w:rsidR="00AD1E55">
        <w:t xml:space="preserve"> [</w:t>
      </w:r>
      <w:r w:rsidR="007F741F">
        <w:t>5</w:t>
      </w:r>
      <w:r w:rsidR="00AD1E55">
        <w:t>]</w:t>
      </w:r>
      <w:r w:rsidR="00963656">
        <w:t xml:space="preserve"> </w:t>
      </w:r>
      <w:r>
        <w:t xml:space="preserve">cách </w:t>
      </w:r>
      <w:r w:rsidR="00B901B2">
        <w:t xml:space="preserve">tiếp cận này </w:t>
      </w:r>
      <w:r>
        <w:t>sinh ra tập ứng viên và kiểm tra</w:t>
      </w:r>
      <w:r w:rsidR="00DC2AE4">
        <w:t xml:space="preserve"> độ phổ biến</w:t>
      </w:r>
      <w:r>
        <w:t xml:space="preserve">, yếu điểm của cách tiếp cận này là </w:t>
      </w:r>
      <w:del w:id="0" w:author="Mr.BayVo" w:date="2016-11-27T10:09:00Z">
        <w:r w:rsidDel="00D3524F">
          <w:delText xml:space="preserve">độ phức tạp của nó tăng theo thời </w:delText>
        </w:r>
        <w:r w:rsidR="003D28D9" w:rsidDel="00D3524F">
          <w:delText>gian và</w:delText>
        </w:r>
      </w:del>
      <w:ins w:id="1" w:author="Mr.BayVo" w:date="2016-11-27T10:09:00Z">
        <w:r w:rsidR="00D3524F">
          <w:t xml:space="preserve">tốn bộ nhớ để lu tập ứng viên và </w:t>
        </w:r>
      </w:ins>
      <w:del w:id="2" w:author="Mr.BayVo" w:date="2016-11-27T10:09:00Z">
        <w:r w:rsidR="003D28D9" w:rsidDel="00D3524F">
          <w:delText xml:space="preserve"> không gian lưu trữ</w:delText>
        </w:r>
      </w:del>
      <w:ins w:id="3" w:author="Mr.BayVo" w:date="2016-11-27T10:09:00Z">
        <w:r w:rsidR="00D3524F">
          <w:t>duyệt CSDL nhiều lần</w:t>
        </w:r>
      </w:ins>
      <w:r w:rsidR="003D28D9">
        <w:t>. Các thuật toán</w:t>
      </w:r>
      <w:r w:rsidR="00AD1E55">
        <w:t xml:space="preserve"> </w:t>
      </w:r>
      <w:r w:rsidR="00B6273C">
        <w:t>PrefixSpan</w:t>
      </w:r>
      <w:r w:rsidR="000725E6">
        <w:t xml:space="preserve"> [</w:t>
      </w:r>
      <w:r w:rsidR="00A4666B">
        <w:t>6</w:t>
      </w:r>
      <w:r w:rsidR="000725E6">
        <w:t>]</w:t>
      </w:r>
      <w:r w:rsidR="00B6273C">
        <w:t xml:space="preserve">, </w:t>
      </w:r>
      <w:r w:rsidR="00AD1E55">
        <w:t>FUSP [</w:t>
      </w:r>
      <w:r w:rsidR="0074269F">
        <w:t>7</w:t>
      </w:r>
      <w:r w:rsidR="00EB2251">
        <w:t>]</w:t>
      </w:r>
      <w:del w:id="4" w:author="Mr.BayVo" w:date="2016-11-27T10:10:00Z">
        <w:r w:rsidR="00EB2251" w:rsidDel="00D3524F">
          <w:delText xml:space="preserve">, “Tree Based Sequential Pattern Mining” </w:delText>
        </w:r>
      </w:del>
      <w:r w:rsidR="00EB2251">
        <w:t>[</w:t>
      </w:r>
      <w:r w:rsidR="007240BD">
        <w:t>8</w:t>
      </w:r>
      <w:r w:rsidR="00EB2251">
        <w:t xml:space="preserve">] </w:t>
      </w:r>
      <w:r>
        <w:t>không sinh ra t</w:t>
      </w:r>
      <w:r w:rsidR="00373128">
        <w:t xml:space="preserve">ập ứng viên, </w:t>
      </w:r>
      <w:ins w:id="5" w:author="Mr.BayVo" w:date="2016-11-27T10:10:00Z">
        <w:r w:rsidR="00D3524F">
          <w:t xml:space="preserve">cải thiện được các khuyết điểm của các thuật toán trước đó </w:t>
        </w:r>
      </w:ins>
      <w:r w:rsidR="00373128">
        <w:t xml:space="preserve">nhưng </w:t>
      </w:r>
      <w:ins w:id="6" w:author="Mr.BayVo" w:date="2016-11-27T10:10:00Z">
        <w:r w:rsidR="00D3524F">
          <w:t xml:space="preserve">chúng </w:t>
        </w:r>
      </w:ins>
      <w:r w:rsidR="00373128">
        <w:t>cấu trúc cây</w:t>
      </w:r>
      <w:r>
        <w:t xml:space="preserve"> phức tạp</w:t>
      </w:r>
      <w:ins w:id="7" w:author="Mr.BayVo" w:date="2016-11-27T10:11:00Z">
        <w:r w:rsidR="004C0941">
          <w:t>, tốn nhiều bộ nhớ tạm trong quá trình chiếu để tìm các mẫu chuỗi phổ biến</w:t>
        </w:r>
      </w:ins>
      <w:r>
        <w:t>.</w:t>
      </w:r>
    </w:p>
    <w:p w14:paraId="6F528A2C" w14:textId="77777777" w:rsidR="00E30C45" w:rsidRDefault="00191753" w:rsidP="00D20732">
      <w:pPr>
        <w:ind w:left="284" w:firstLine="436"/>
        <w:jc w:val="both"/>
      </w:pPr>
      <w:r>
        <w:t>Cùng với việc</w:t>
      </w:r>
      <w:r w:rsidR="00111B8A">
        <w:t xml:space="preserve"> đưa</w:t>
      </w:r>
      <w:r>
        <w:t xml:space="preserve"> </w:t>
      </w:r>
      <w:r w:rsidR="00C52D9D">
        <w:t xml:space="preserve">ra </w:t>
      </w:r>
      <w:r>
        <w:t>bài toán</w:t>
      </w:r>
      <w:r w:rsidR="00C52D9D">
        <w:t>,</w:t>
      </w:r>
      <w:r w:rsidR="007E6732">
        <w:t xml:space="preserve"> Agrawal và</w:t>
      </w:r>
      <w:r w:rsidR="00B901B2">
        <w:t xml:space="preserve"> Srinkant</w:t>
      </w:r>
      <w:r>
        <w:t xml:space="preserve"> cũng đề xuất ba thuật toán để giả quyết vấn đề trên</w:t>
      </w:r>
      <w:r w:rsidR="00111B8A">
        <w:t>.</w:t>
      </w:r>
      <w:r>
        <w:t xml:space="preserve"> Trong đó</w:t>
      </w:r>
      <w:r w:rsidR="00111B8A">
        <w:t xml:space="preserve"> </w:t>
      </w:r>
      <w:r>
        <w:t>thuật toán AprioriAll</w:t>
      </w:r>
      <w:r w:rsidR="001C6F2E">
        <w:t xml:space="preserve"> [</w:t>
      </w:r>
      <w:r w:rsidR="00EC0966">
        <w:t>2</w:t>
      </w:r>
      <w:r w:rsidR="00105D63">
        <w:t>]</w:t>
      </w:r>
      <w:r>
        <w:t xml:space="preserve"> thực thi nhanh hơn hai thuật toán còn lại.</w:t>
      </w:r>
      <w:r w:rsidR="00EF3910">
        <w:t xml:space="preserve"> AprioriAll gồm ba phần, đầu tiên là tìm</w:t>
      </w:r>
      <w:r w:rsidR="00FF231E">
        <w:t xml:space="preserve"> tất cả các mẫu tuần tự phổ biến, </w:t>
      </w:r>
      <w:r w:rsidR="00244239">
        <w:t xml:space="preserve">sau đó </w:t>
      </w:r>
      <w:r w:rsidR="00FF231E">
        <w:t xml:space="preserve">loại các mẫu tuần tự không phổ biến, rồi khai thác </w:t>
      </w:r>
      <w:r w:rsidR="00417EAF">
        <w:t>mẫu tuần tự phổ</w:t>
      </w:r>
      <w:r w:rsidR="00FF231E">
        <w:t xml:space="preserve"> biến.</w:t>
      </w:r>
      <w:r w:rsidR="00E30C45">
        <w:t xml:space="preserve"> V</w:t>
      </w:r>
      <w:r w:rsidR="00791C66">
        <w:t>ấn đề với cách tiếp cận này</w:t>
      </w:r>
      <w:r w:rsidR="00DA2366">
        <w:t xml:space="preserve"> là</w:t>
      </w:r>
      <w:r w:rsidR="00A011C9">
        <w:t xml:space="preserve"> tốn quá nhiều chi p</w:t>
      </w:r>
      <w:r w:rsidR="00E30C45">
        <w:t>hí cho việc chuyển dữ liệu trong q</w:t>
      </w:r>
      <w:r w:rsidR="00900500">
        <w:t xml:space="preserve">uá trình </w:t>
      </w:r>
      <w:r w:rsidR="00900500">
        <w:lastRenderedPageBreak/>
        <w:t>khai thác tập phổ biến</w:t>
      </w:r>
      <w:r w:rsidR="00C44929">
        <w:t xml:space="preserve"> và yêu cầu ổ đĩa gần như gấp đôi với kích thước cơ sở dữ liệu, điều này không thực tế với cơ sở dữ liệu lớn.</w:t>
      </w:r>
    </w:p>
    <w:p w14:paraId="4C8BA668" w14:textId="77777777" w:rsidR="007A7209" w:rsidRDefault="00111B8A" w:rsidP="009D4F24">
      <w:pPr>
        <w:ind w:left="284" w:firstLine="436"/>
        <w:jc w:val="both"/>
      </w:pPr>
      <w:r>
        <w:t>Thuật toán GSP củ</w:t>
      </w:r>
      <w:r w:rsidR="00D57203">
        <w:t>a Agrawal và</w:t>
      </w:r>
      <w:r w:rsidR="001C6F2E">
        <w:t xml:space="preserve"> Srinkant 1996 [</w:t>
      </w:r>
      <w:r w:rsidR="00004E7D">
        <w:t>3</w:t>
      </w:r>
      <w:r w:rsidR="0012759D">
        <w:t>], sau khi các mẫu đơn được đếm, từ những mẫu phổ</w:t>
      </w:r>
      <w:r w:rsidR="009C05DF">
        <w:t xml:space="preserve"> biến đơn sinh ra mẫu ứng viên hai</w:t>
      </w:r>
      <w:r w:rsidR="0012759D">
        <w:t xml:space="preserve"> phần tử, sau đó tính độ phổ biến của những ứng viên để tìm ra mẫu phổ biến hai </w:t>
      </w:r>
      <w:r w:rsidR="00426427">
        <w:t>phần tử, từ đó sinh ra mẫu ứng</w:t>
      </w:r>
      <w:r w:rsidR="00865735">
        <w:t xml:space="preserve"> viên</w:t>
      </w:r>
      <w:r w:rsidR="00426427">
        <w:t xml:space="preserve"> ba</w:t>
      </w:r>
      <w:r w:rsidR="0012759D">
        <w:t xml:space="preserve"> phần tử</w:t>
      </w:r>
      <w:r w:rsidR="00E66B36">
        <w:t>. Qúa trình này được l</w:t>
      </w:r>
      <w:ins w:id="8" w:author="Mr.BayVo" w:date="2016-11-27T10:12:00Z">
        <w:r w:rsidR="00C10E74">
          <w:t>ặ</w:t>
        </w:r>
      </w:ins>
      <w:del w:id="9" w:author="Mr.BayVo" w:date="2016-11-27T10:12:00Z">
        <w:r w:rsidR="00E66B36" w:rsidDel="00C10E74">
          <w:delText>ậ</w:delText>
        </w:r>
      </w:del>
      <w:r w:rsidR="00E66B36">
        <w:t>p lại cho đến khi không tìm ra mẫu phổ biến nào nữa.</w:t>
      </w:r>
      <w:r w:rsidR="000E683B">
        <w:t xml:space="preserve"> </w:t>
      </w:r>
      <w:r w:rsidR="006E2438">
        <w:t xml:space="preserve">Thuật toán này cần yêu cầu quá nhiều </w:t>
      </w:r>
      <w:r w:rsidR="00E76BEE">
        <w:t>lần</w:t>
      </w:r>
      <w:r w:rsidR="006E2438">
        <w:t xml:space="preserve"> quét </w:t>
      </w:r>
      <w:r w:rsidR="002271C3">
        <w:t xml:space="preserve">toàn bộ </w:t>
      </w:r>
      <w:r w:rsidR="006E2438">
        <w:t>cơ sở dữ liệu, mà việc này tốn rất nhiều thời gian khi cơ sở dữ liệu lớn dần.</w:t>
      </w:r>
    </w:p>
    <w:p w14:paraId="247BB754" w14:textId="77777777" w:rsidR="00F2578C" w:rsidRDefault="008E0BBC" w:rsidP="00AA3250">
      <w:pPr>
        <w:ind w:left="284" w:firstLine="436"/>
        <w:jc w:val="both"/>
      </w:pPr>
      <w:r>
        <w:t xml:space="preserve">Thuật toán SPADE </w:t>
      </w:r>
      <w:r w:rsidR="001C6F2E">
        <w:t>[</w:t>
      </w:r>
      <w:r w:rsidR="009F0936">
        <w:t>3</w:t>
      </w:r>
      <w:r w:rsidR="00C24FF3">
        <w:t xml:space="preserve">] </w:t>
      </w:r>
      <w:r>
        <w:t>gồ</w:t>
      </w:r>
      <w:r w:rsidR="00FC26DC">
        <w:t>m việc xác định chuỗi phổ biến một</w:t>
      </w:r>
      <w:r>
        <w:t xml:space="preserve"> phầ</w:t>
      </w:r>
      <w:r w:rsidR="00720C8B">
        <w:t>n tử, chuỗi p</w:t>
      </w:r>
      <w:r w:rsidR="00FC26DC">
        <w:t>hổ biến hai</w:t>
      </w:r>
      <w:r w:rsidR="00720C8B">
        <w:t xml:space="preserve"> phần tử, </w:t>
      </w:r>
      <w:r w:rsidR="00D261CD">
        <w:t xml:space="preserve">sau đó </w:t>
      </w:r>
      <w:r>
        <w:t xml:space="preserve">chuyển </w:t>
      </w:r>
      <w:r w:rsidR="001344A0">
        <w:t>vào dạng dữ liệu theo chiều dọc</w:t>
      </w:r>
      <w:r>
        <w:t xml:space="preserve"> và xác định những chuỗi phổ biến khác bằng BFS hay DFS trong mỗi lớp.</w:t>
      </w:r>
      <w:r w:rsidR="009D4F24">
        <w:t xml:space="preserve"> </w:t>
      </w:r>
      <w:r>
        <w:t xml:space="preserve">Thuật toán SPADE </w:t>
      </w:r>
      <w:r w:rsidR="008A5A89">
        <w:t>chỉ cần ba</w:t>
      </w:r>
      <w:r w:rsidR="00C0727F">
        <w:t xml:space="preserve"> lần quét cơ sở dữ l</w:t>
      </w:r>
      <w:r w:rsidR="00CC0D97">
        <w:t>iệu để tìm</w:t>
      </w:r>
      <w:r w:rsidR="00C0727F">
        <w:t xml:space="preserve"> được tất cả mẫu phổ biến. Q</w:t>
      </w:r>
      <w:r>
        <w:t>ua thử nghiệm và thực tế cho thấy ưu việt hơn nhiều so với thuật toán GSP.</w:t>
      </w:r>
      <w:r w:rsidR="00B5164F">
        <w:t xml:space="preserve"> Nhưng SPADE yêu cầu phải chuyển đổi cơ sở dữ liệu theo chiều ngang thà</w:t>
      </w:r>
      <w:r w:rsidR="00B27E74">
        <w:t>nh cơ sở dữ liệu theo chiều dọc điều này làm không gian lưu tr</w:t>
      </w:r>
      <w:r w:rsidR="00552500">
        <w:t xml:space="preserve">ữ lớn hơn </w:t>
      </w:r>
      <w:r w:rsidR="00C86637">
        <w:t>không gian lưu trữ</w:t>
      </w:r>
      <w:r w:rsidR="00552500">
        <w:t xml:space="preserve"> ban đầu.</w:t>
      </w:r>
    </w:p>
    <w:p w14:paraId="3934D94C" w14:textId="77777777" w:rsidR="007C111D" w:rsidRPr="00F75E14" w:rsidRDefault="00625D2B" w:rsidP="00852D42">
      <w:pPr>
        <w:ind w:left="284" w:firstLine="436"/>
        <w:jc w:val="both"/>
        <w:rPr>
          <w:color w:val="auto"/>
        </w:rPr>
      </w:pPr>
      <w:r w:rsidRPr="00280BBA">
        <w:rPr>
          <w:color w:val="000000" w:themeColor="text1"/>
        </w:rPr>
        <w:t>PrefixSpan</w:t>
      </w:r>
      <w:r>
        <w:rPr>
          <w:color w:val="FF0000"/>
        </w:rPr>
        <w:t xml:space="preserve"> </w:t>
      </w:r>
      <w:r>
        <w:rPr>
          <w:color w:val="auto"/>
        </w:rPr>
        <w:t>[</w:t>
      </w:r>
      <w:r w:rsidR="000655AD">
        <w:rPr>
          <w:color w:val="auto"/>
        </w:rPr>
        <w:t>6</w:t>
      </w:r>
      <w:r>
        <w:rPr>
          <w:color w:val="auto"/>
        </w:rPr>
        <w:t>]</w:t>
      </w:r>
      <w:r w:rsidR="00082D30">
        <w:rPr>
          <w:color w:val="auto"/>
        </w:rPr>
        <w:t xml:space="preserve"> thuật toán</w:t>
      </w:r>
      <w:r w:rsidR="00CC39FE">
        <w:rPr>
          <w:color w:val="auto"/>
        </w:rPr>
        <w:t xml:space="preserve"> này</w:t>
      </w:r>
      <w:r w:rsidR="00082D30">
        <w:rPr>
          <w:color w:val="auto"/>
        </w:rPr>
        <w:t xml:space="preserve"> mở rộng từ</w:t>
      </w:r>
      <w:r w:rsidR="00B6273C">
        <w:rPr>
          <w:color w:val="auto"/>
        </w:rPr>
        <w:t xml:space="preserve"> </w:t>
      </w:r>
      <w:r w:rsidR="00082D30">
        <w:rPr>
          <w:color w:val="auto"/>
        </w:rPr>
        <w:t>FP-growth</w:t>
      </w:r>
      <w:r w:rsidR="0045397B">
        <w:rPr>
          <w:color w:val="auto"/>
        </w:rPr>
        <w:t xml:space="preserve">, trong cách tiếp cận </w:t>
      </w:r>
      <w:r w:rsidR="0001503D">
        <w:rPr>
          <w:color w:val="auto"/>
        </w:rPr>
        <w:t xml:space="preserve">PrefixSpan </w:t>
      </w:r>
      <w:r w:rsidR="00F856B6">
        <w:rPr>
          <w:color w:val="auto"/>
        </w:rPr>
        <w:t xml:space="preserve">cơ sở dữ liệu tuần tự được chiếu </w:t>
      </w:r>
      <w:r w:rsidR="004D0549">
        <w:rPr>
          <w:color w:val="auto"/>
        </w:rPr>
        <w:t>bằng cách sau;</w:t>
      </w:r>
      <w:r w:rsidR="00F856B6">
        <w:rPr>
          <w:color w:val="auto"/>
        </w:rPr>
        <w:t xml:space="preserve"> </w:t>
      </w:r>
      <w:r w:rsidR="006A18B4">
        <w:rPr>
          <w:color w:val="auto"/>
        </w:rPr>
        <w:t xml:space="preserve">(1) </w:t>
      </w:r>
      <w:r w:rsidR="00F856B6">
        <w:rPr>
          <w:color w:val="auto"/>
        </w:rPr>
        <w:t>quét qua cơ s</w:t>
      </w:r>
      <w:r w:rsidR="00CB64E7">
        <w:rPr>
          <w:color w:val="auto"/>
        </w:rPr>
        <w:t>ở dữ liệu tìm tất cả các mẫu phổ</w:t>
      </w:r>
      <w:r w:rsidR="00F856B6">
        <w:rPr>
          <w:color w:val="auto"/>
        </w:rPr>
        <w:t xml:space="preserve"> biến trong chuỗi. Mỗi mẫu phổ biến là một m</w:t>
      </w:r>
      <w:r w:rsidR="004D0549">
        <w:rPr>
          <w:color w:val="auto"/>
        </w:rPr>
        <w:t>ẫ</w:t>
      </w:r>
      <w:r w:rsidR="006A18B4">
        <w:rPr>
          <w:color w:val="auto"/>
        </w:rPr>
        <w:t>u tuần tự phổ biến một phần tử.</w:t>
      </w:r>
      <w:r w:rsidR="00701567">
        <w:rPr>
          <w:color w:val="auto"/>
        </w:rPr>
        <w:t xml:space="preserve"> </w:t>
      </w:r>
      <w:r w:rsidR="006A18B4">
        <w:rPr>
          <w:color w:val="auto"/>
        </w:rPr>
        <w:t>(2) Sau đó chia không gian tìm</w:t>
      </w:r>
      <w:r w:rsidR="004D0549">
        <w:rPr>
          <w:color w:val="auto"/>
        </w:rPr>
        <w:t xml:space="preserve"> kiếm</w:t>
      </w:r>
      <w:r w:rsidR="006A18B4">
        <w:rPr>
          <w:color w:val="auto"/>
        </w:rPr>
        <w:t>, tập hợp tất các chuỗi tuần tự phổ biến có thể chia theo các mẫu phổ biến được tìm thấy ở bước 1. (3) Tìm những chuỗi con bằng cách xây dựng các cơ sở dữ liệu được chiếu tương</w:t>
      </w:r>
      <w:r w:rsidR="00C0110C">
        <w:rPr>
          <w:color w:val="auto"/>
        </w:rPr>
        <w:t xml:space="preserve"> ứng, quá trình này được đệ quy.</w:t>
      </w:r>
    </w:p>
    <w:p w14:paraId="3B8112E6" w14:textId="77777777" w:rsidR="003E2F04" w:rsidRDefault="00F01525" w:rsidP="00717C82">
      <w:pPr>
        <w:ind w:left="284" w:firstLine="436"/>
        <w:jc w:val="both"/>
      </w:pPr>
      <w:r>
        <w:t xml:space="preserve">Vào năm </w:t>
      </w:r>
      <w:r w:rsidR="001C6F2E">
        <w:t>2008, Lin đã đưa ra FUSP-tree [</w:t>
      </w:r>
      <w:r w:rsidR="00F206AC">
        <w:t>7</w:t>
      </w:r>
      <w:r>
        <w:t>]</w:t>
      </w:r>
      <w:r w:rsidR="00E41AB3">
        <w:t xml:space="preserve"> và thuật toán để </w:t>
      </w:r>
      <w:r w:rsidR="00F33D24" w:rsidRPr="004A1CC9">
        <w:rPr>
          <w:color w:val="auto"/>
        </w:rPr>
        <w:t>cập nhật</w:t>
      </w:r>
      <w:r w:rsidR="004271A5">
        <w:rPr>
          <w:color w:val="FF0000"/>
        </w:rPr>
        <w:t xml:space="preserve"> </w:t>
      </w:r>
      <w:r w:rsidR="00F33D24">
        <w:rPr>
          <w:color w:val="auto"/>
        </w:rPr>
        <w:t>cây một cách hiệu quả</w:t>
      </w:r>
      <w:r w:rsidR="00454FE6">
        <w:t xml:space="preserve">. </w:t>
      </w:r>
      <w:r w:rsidR="00AB5E61">
        <w:t>C</w:t>
      </w:r>
      <w:r w:rsidR="001B60C1">
        <w:t>ây FUSP-tree gồm một nút gốc (root)</w:t>
      </w:r>
      <w:r w:rsidR="00E40270">
        <w:t xml:space="preserve"> và một tập các </w:t>
      </w:r>
      <w:r w:rsidR="00BC1AC8" w:rsidRPr="006A1EDE">
        <w:rPr>
          <w:color w:val="auto"/>
        </w:rPr>
        <w:t>cây con</w:t>
      </w:r>
      <w:r w:rsidR="00E40270" w:rsidRPr="006A1EDE">
        <w:rPr>
          <w:color w:val="auto"/>
        </w:rPr>
        <w:t xml:space="preserve"> </w:t>
      </w:r>
      <w:r w:rsidR="00E40270">
        <w:t>như là con của nút gốc</w:t>
      </w:r>
      <w:r w:rsidR="009F341B">
        <w:t>.</w:t>
      </w:r>
      <w:r w:rsidR="00C00823">
        <w:t xml:space="preserve"> Mỗi nút trong </w:t>
      </w:r>
      <w:r w:rsidR="00BC1AC8" w:rsidRPr="006A1EDE">
        <w:rPr>
          <w:color w:val="auto"/>
        </w:rPr>
        <w:t>cây con</w:t>
      </w:r>
      <w:r w:rsidR="00E40270" w:rsidRPr="006A1EDE">
        <w:rPr>
          <w:color w:val="auto"/>
        </w:rPr>
        <w:t xml:space="preserve"> </w:t>
      </w:r>
      <w:r w:rsidR="00C00823">
        <w:t>gồm</w:t>
      </w:r>
      <w:r w:rsidR="003A3BB4">
        <w:t xml:space="preserve"> </w:t>
      </w:r>
      <w:r w:rsidR="003A3BB4" w:rsidRPr="007A7BFF">
        <w:rPr>
          <w:b/>
        </w:rPr>
        <w:t>tên mẫu</w:t>
      </w:r>
      <w:r w:rsidR="007A7BFF">
        <w:t xml:space="preserve"> thể hiện cho nút chứa mẫu, </w:t>
      </w:r>
      <w:r w:rsidR="007A7BFF" w:rsidRPr="007A7BFF">
        <w:rPr>
          <w:b/>
        </w:rPr>
        <w:t>count</w:t>
      </w:r>
      <w:r w:rsidR="007A7BFF">
        <w:rPr>
          <w:b/>
        </w:rPr>
        <w:t xml:space="preserve"> </w:t>
      </w:r>
      <w:r w:rsidR="007A7BFF">
        <w:t xml:space="preserve">số chuỗi </w:t>
      </w:r>
      <w:r w:rsidR="00D0321E">
        <w:t>có đường đi qua nút này</w:t>
      </w:r>
      <w:r w:rsidR="007C197C">
        <w:t xml:space="preserve">, </w:t>
      </w:r>
      <w:r w:rsidR="007C197C" w:rsidRPr="007C197C">
        <w:rPr>
          <w:b/>
        </w:rPr>
        <w:t>node-links</w:t>
      </w:r>
      <w:r w:rsidR="007C197C">
        <w:rPr>
          <w:b/>
        </w:rPr>
        <w:t xml:space="preserve"> </w:t>
      </w:r>
      <w:r w:rsidR="007C197C">
        <w:t xml:space="preserve">liên kết tới nút kế tiếp của </w:t>
      </w:r>
      <w:r w:rsidR="00675736">
        <w:t xml:space="preserve">cùng </w:t>
      </w:r>
      <w:r w:rsidR="007C197C">
        <w:t>mẫu của nhánh tiếp theo.</w:t>
      </w:r>
      <w:r w:rsidR="00753015">
        <w:t xml:space="preserve"> FUSP-tree </w:t>
      </w:r>
      <w:r w:rsidR="009969B3">
        <w:t xml:space="preserve">chứa Header-Table đây là bảng </w:t>
      </w:r>
      <w:r w:rsidR="003C71EB">
        <w:t>chứa những mẫu phổ biến, độ phổ biến của mẫu, và liên kết tới nút đầu tiên của một mẫu.</w:t>
      </w:r>
      <w:r w:rsidR="00E4687D">
        <w:t xml:space="preserve"> </w:t>
      </w:r>
      <w:r w:rsidR="00552500">
        <w:t xml:space="preserve">Việc tạo ra cấu trúc cây này từ cơ sở dữ liệu ban đầu cũng </w:t>
      </w:r>
      <w:r w:rsidR="00796587">
        <w:t>tương tự như việc tạo</w:t>
      </w:r>
      <w:r w:rsidR="00552500">
        <w:t xml:space="preserve"> ra cây FP-tree. Nhưng khác nhau là liên kết giữ hai nút trên cây phần làm hai loại là ‘s’ và ‘i’. Liên kết ‘s’ là liên kết giữa hai sự kiện khác trong chuỗi. </w:t>
      </w:r>
      <w:r w:rsidR="003E3E20">
        <w:t>Liên kết ‘i’ là liên kết giữ nhữ</w:t>
      </w:r>
      <w:r w:rsidR="00552500">
        <w:t xml:space="preserve">ng </w:t>
      </w:r>
      <w:r w:rsidR="004A06D4">
        <w:t>mẫu</w:t>
      </w:r>
      <w:r w:rsidR="00552500">
        <w:t xml:space="preserve"> trong cùng một </w:t>
      </w:r>
      <w:r w:rsidR="007B6DAD">
        <w:t>sự kiện</w:t>
      </w:r>
      <w:r w:rsidR="00552500">
        <w:t>.</w:t>
      </w:r>
    </w:p>
    <w:p w14:paraId="61BED6AC" w14:textId="77777777" w:rsidR="002830E7" w:rsidRDefault="0015034E" w:rsidP="00CE52FA">
      <w:pPr>
        <w:ind w:left="284" w:firstLine="436"/>
        <w:jc w:val="both"/>
      </w:pPr>
      <w:r>
        <w:rPr>
          <w:szCs w:val="26"/>
        </w:rPr>
        <w:t xml:space="preserve">Bithi và các đồng sự </w:t>
      </w:r>
      <w:r w:rsidR="00622961">
        <w:rPr>
          <w:szCs w:val="26"/>
        </w:rPr>
        <w:t xml:space="preserve">(2012) </w:t>
      </w:r>
      <w:r w:rsidR="00222620">
        <w:t>đưa ra</w:t>
      </w:r>
      <w:r w:rsidR="007A51AE">
        <w:t xml:space="preserve"> </w:t>
      </w:r>
      <w:commentRangeStart w:id="10"/>
      <w:r w:rsidR="00222620">
        <w:t>“Tree Based Sequential Pattern Mining”</w:t>
      </w:r>
      <w:r w:rsidR="00EB2251">
        <w:t xml:space="preserve"> </w:t>
      </w:r>
      <w:commentRangeEnd w:id="10"/>
      <w:r w:rsidR="00C10E74">
        <w:rPr>
          <w:rStyle w:val="CommentReference"/>
        </w:rPr>
        <w:commentReference w:id="10"/>
      </w:r>
      <w:r w:rsidR="00C8449C">
        <w:t>[</w:t>
      </w:r>
      <w:r w:rsidR="002A2554">
        <w:t>8</w:t>
      </w:r>
      <w:r w:rsidR="00C8449C">
        <w:t xml:space="preserve">] </w:t>
      </w:r>
      <w:r w:rsidR="0041287B">
        <w:t>phát triển từ FUSP-tree</w:t>
      </w:r>
      <w:r w:rsidR="00AB24BC">
        <w:t xml:space="preserve">. </w:t>
      </w:r>
      <w:r w:rsidR="00F231C3">
        <w:t>Sau khi cây FUSP-tree được xây dự</w:t>
      </w:r>
      <w:r w:rsidR="00BA0DA6">
        <w:t>ng từ cơ sở dữ liệu ban đầu</w:t>
      </w:r>
      <w:r w:rsidR="00C52DF1">
        <w:t>,</w:t>
      </w:r>
      <w:r w:rsidR="00BA0DA6">
        <w:t xml:space="preserve"> </w:t>
      </w:r>
      <w:r w:rsidR="005E3E24">
        <w:t xml:space="preserve">việc </w:t>
      </w:r>
      <w:r w:rsidR="005E3E24">
        <w:lastRenderedPageBreak/>
        <w:t>khai thác mẫu phổ biến diễn ra từ</w:t>
      </w:r>
      <w:r w:rsidR="00BA0DA6">
        <w:t xml:space="preserve"> cây này.</w:t>
      </w:r>
      <w:r w:rsidR="004F7B2C">
        <w:t xml:space="preserve"> Cây FUSP-tree</w:t>
      </w:r>
      <w:r w:rsidR="00A54A5A">
        <w:t xml:space="preserve"> điều kiện</w:t>
      </w:r>
      <w:r w:rsidR="004F7B2C">
        <w:t xml:space="preserve"> được sinh ra tương ứng v</w:t>
      </w:r>
      <w:r w:rsidR="007775AE">
        <w:t>ới mỗi mẫu tuần tự trong Header-table.</w:t>
      </w:r>
      <w:r w:rsidR="00A24E82">
        <w:t xml:space="preserve"> Quá trình này </w:t>
      </w:r>
      <w:r w:rsidR="0004010B">
        <w:t xml:space="preserve">đệ quy </w:t>
      </w:r>
      <w:r w:rsidR="00A24E82">
        <w:t>đến khi tất cả các chuỗi tuần tự phổ biến được sinh ra.</w:t>
      </w:r>
      <w:r w:rsidR="005E3E24">
        <w:t xml:space="preserve"> Thuật toán </w:t>
      </w:r>
      <w:r w:rsidR="003E6BF4">
        <w:t>này khai thác</w:t>
      </w:r>
      <w:r w:rsidR="002F0097">
        <w:t xml:space="preserve"> được tất cả các mẫu tuần tự phổ</w:t>
      </w:r>
      <w:r w:rsidR="003E6BF4">
        <w:t xml:space="preserve"> biến không sinh ra mẫu ứng viên, và giảm số lần </w:t>
      </w:r>
      <w:r w:rsidR="00092663">
        <w:t>phải quét toàn bộ cơ sở dữ liệu.</w:t>
      </w:r>
      <w:r w:rsidR="00D8315E">
        <w:t xml:space="preserve"> Và qua thực nghiệm cho thấy kết quả tốt hơn các thuật toán trước đó như GSP, PrefixSpan.</w:t>
      </w:r>
    </w:p>
    <w:p w14:paraId="713E6B82" w14:textId="77777777" w:rsidR="00F2578C" w:rsidRDefault="00F2578C" w:rsidP="00E831B6">
      <w:pPr>
        <w:ind w:left="284" w:firstLine="436"/>
        <w:jc w:val="both"/>
      </w:pPr>
      <w:r>
        <w:t xml:space="preserve">Để giải quyết bài toán khai </w:t>
      </w:r>
      <w:r w:rsidR="00FF7BE2">
        <w:t>mẫu</w:t>
      </w:r>
      <w:r>
        <w:t xml:space="preserve"> phổ biến từ cơ sở dữ liệu giao</w:t>
      </w:r>
      <w:r w:rsidR="00CB6C2A">
        <w:t xml:space="preserve"> dịch</w:t>
      </w:r>
      <w:r>
        <w:t xml:space="preserve"> [</w:t>
      </w:r>
      <w:r w:rsidR="000B37F8">
        <w:t>1</w:t>
      </w:r>
      <w:r>
        <w:t>]</w:t>
      </w:r>
      <w:r w:rsidR="00FF7BE2">
        <w:t xml:space="preserve"> có nhiều ph</w:t>
      </w:r>
      <w:r w:rsidR="00045AC4">
        <w:t>ương pháp hiệu quả được đề xuất</w:t>
      </w:r>
      <w:r w:rsidR="00B65061">
        <w:t xml:space="preserve"> như:</w:t>
      </w:r>
      <w:r w:rsidR="00A76262">
        <w:t xml:space="preserve"> FP-growth</w:t>
      </w:r>
      <w:r w:rsidR="00014439">
        <w:t xml:space="preserve"> [4]</w:t>
      </w:r>
      <w:r w:rsidR="00A76262">
        <w:t>,</w:t>
      </w:r>
      <w:r w:rsidR="00B65061">
        <w:t xml:space="preserve"> N-list</w:t>
      </w:r>
      <w:r w:rsidR="00A76262">
        <w:t xml:space="preserve"> [</w:t>
      </w:r>
      <w:r w:rsidR="00254DAB">
        <w:t>9</w:t>
      </w:r>
      <w:r w:rsidR="00A76262">
        <w:t>]</w:t>
      </w:r>
      <w:ins w:id="11" w:author="Mr.BayVo" w:date="2016-11-27T10:15:00Z">
        <w:r w:rsidR="00C10E74">
          <w:t>.</w:t>
        </w:r>
      </w:ins>
    </w:p>
    <w:p w14:paraId="02AF5111" w14:textId="77777777" w:rsidR="00114059" w:rsidRDefault="00114059" w:rsidP="00881A22">
      <w:pPr>
        <w:ind w:left="284" w:firstLine="436"/>
        <w:jc w:val="both"/>
      </w:pPr>
      <w:r>
        <w:t>Trong những năm gần đây, Deng đề xuất N-list và thuật toán PrePost [9]. PrePost được phát triển trên cấu trúc N-list, N-list là một cấu trúc dữ liệu mới để thể hiện itemset. Cấu trúc dữ liệu này lưu những thông tin cần thiết về itemset. Cũng với việc kết hợp cách tìm kiếm sinh ra tập ứng viên và cách tìm kiếm không sinh ra tập ứng viên PrePost đã giải quyết rất hiệu quả bài toán khai thác mẫu phổ biến.</w:t>
      </w:r>
    </w:p>
    <w:p w14:paraId="1AC5AFF3" w14:textId="77777777" w:rsidR="00114059" w:rsidRPr="006E61B3" w:rsidRDefault="00114059" w:rsidP="00D26034">
      <w:pPr>
        <w:ind w:left="284" w:firstLine="436"/>
        <w:jc w:val="both"/>
      </w:pPr>
      <w:r>
        <w:t>Cấu trúc cây PPC-tree</w:t>
      </w:r>
      <w:r w:rsidR="00640A54">
        <w:t xml:space="preserve"> gồm một nút gốc với một tập nhữ</w:t>
      </w:r>
      <w:r>
        <w:t xml:space="preserve">ng nút con, mỗi nút con gồm các thành phần là: item-name, count, children-list, pre-order, post-order. </w:t>
      </w:r>
      <w:r>
        <w:rPr>
          <w:b/>
        </w:rPr>
        <w:t>item-name</w:t>
      </w:r>
      <w:r>
        <w:t xml:space="preserve"> thể hiện cho nút chứa mẫu, </w:t>
      </w:r>
      <w:r w:rsidRPr="007A7BFF">
        <w:rPr>
          <w:b/>
        </w:rPr>
        <w:t>count</w:t>
      </w:r>
      <w:r>
        <w:rPr>
          <w:b/>
        </w:rPr>
        <w:t xml:space="preserve"> </w:t>
      </w:r>
      <w:r>
        <w:t xml:space="preserve">số giao dịch có đường đi qua nút này, </w:t>
      </w:r>
      <w:r>
        <w:rPr>
          <w:b/>
        </w:rPr>
        <w:t xml:space="preserve">children-list </w:t>
      </w:r>
      <w:r>
        <w:t xml:space="preserve">ghi nhận tất cả các nút con của nút này, </w:t>
      </w:r>
      <w:r>
        <w:rPr>
          <w:b/>
        </w:rPr>
        <w:t xml:space="preserve">pre-order </w:t>
      </w:r>
      <w:r>
        <w:t xml:space="preserve">là số thứ tự có được từ việc duyệt cây theo chiều từ trên xuống, </w:t>
      </w:r>
      <w:r>
        <w:rPr>
          <w:b/>
        </w:rPr>
        <w:t xml:space="preserve">post-order </w:t>
      </w:r>
      <w:r>
        <w:t>là số thứ tự có được từ việc duyệt cây theo chiều từ dưới lên. Cây PPC-tree khác cây FP-tree ở nhữ</w:t>
      </w:r>
      <w:r w:rsidR="00D17932">
        <w:t>ng điểm sau: PPC-tree không có Header T</w:t>
      </w:r>
      <w:r>
        <w:t>able để duy trì sự kết nối giữ các nút. Mỗi nút của cây PPC-tree có thêm thuộc tính là pre-order, post-order. FP-tree đươc sử dụng trong toàn bộ quá trình của thuật toán FP-growth trong khi đó PPC-tree chỉ để sinh ra Pre-Post của mỗi nút.</w:t>
      </w:r>
    </w:p>
    <w:p w14:paraId="2CFBCEA7" w14:textId="77777777" w:rsidR="00114059" w:rsidRDefault="00114059" w:rsidP="0039275E">
      <w:pPr>
        <w:ind w:left="284" w:firstLine="360"/>
        <w:jc w:val="both"/>
      </w:pPr>
      <w:r>
        <w:t>N-list là một tập có thứ tự của những nút sinh ra từ cây PPC-tree. N-l</w:t>
      </w:r>
      <w:r w:rsidR="002D7509">
        <w:t>ist có hai thuộc tính quan trọng</w:t>
      </w:r>
      <w:r>
        <w:t>. Một là N-list của itemset có độ dài k+1 được tạo t</w:t>
      </w:r>
      <w:r w:rsidR="00796C7D">
        <w:t>hành từ việc join N-list của nhữ</w:t>
      </w:r>
      <w:r>
        <w:t xml:space="preserve">ng tập con có độ dài k. Hai là độ phổ biến </w:t>
      </w:r>
      <w:r w:rsidR="002721E2">
        <w:t xml:space="preserve">của một itemset là </w:t>
      </w:r>
      <w:r w:rsidR="00426588">
        <w:t>tổng</w:t>
      </w:r>
      <w:r w:rsidR="00823788">
        <w:t xml:space="preserve"> độ phổ biến </w:t>
      </w:r>
      <w:r w:rsidR="002721E2">
        <w:t>của nhữ</w:t>
      </w:r>
      <w:r>
        <w:t xml:space="preserve">ng nút trên N-list. </w:t>
      </w:r>
      <w:r>
        <w:rPr>
          <w:color w:val="auto"/>
        </w:rPr>
        <w:t>PrePost cho thấy hiệu quả hơn FP-growth nhờ N-list, nhưng cần đánh chỉ số mỗi nút của PPC-tree với các chỉ số pre-order và post-order dẫn đến tiêu hao bộ nhớ.</w:t>
      </w:r>
    </w:p>
    <w:p w14:paraId="5333B130" w14:textId="77777777" w:rsidR="00114059" w:rsidRPr="00C06DD7" w:rsidRDefault="00114059" w:rsidP="00E252F8">
      <w:pPr>
        <w:ind w:left="284" w:firstLine="360"/>
        <w:jc w:val="both"/>
      </w:pPr>
      <w:r>
        <w:t>PrePost hiệu quả bởi ba đặc điểm sau: N-list có cùng cách nén dữ liệu như FP-tree nên làm dữ liệu nhỏ gọn hơn các cấu trúc theo chiều dọc được đề xuất trước đó. Việc đếm độ phổ biến được chuyển vào việc tìm giao giữa các N-list. PrePost có thể tìm những mẫu phổ biến không cần sinh ra tập ứng viên trong một số trường hợp bởi việc sử dụng một đường đơn của N-list.</w:t>
      </w:r>
    </w:p>
    <w:p w14:paraId="01215416" w14:textId="77777777" w:rsidR="00CB0624" w:rsidRPr="00033C8A" w:rsidRDefault="00CB0624" w:rsidP="00272A7B">
      <w:pPr>
        <w:ind w:left="284" w:firstLine="360"/>
        <w:jc w:val="both"/>
      </w:pPr>
      <w:r>
        <w:lastRenderedPageBreak/>
        <w:t xml:space="preserve">Qua việc </w:t>
      </w:r>
      <w:r w:rsidR="00FC6B29">
        <w:t>tìm hiểu</w:t>
      </w:r>
      <w:r>
        <w:t xml:space="preserve"> các thuật toán cho việc giải quyết bài toán khai thác mẫu tuần tự phổ biến và bài toán khai thác mẫu phổ biến.</w:t>
      </w:r>
      <w:r w:rsidR="00E34031">
        <w:t xml:space="preserve"> Nhận thấy N-list là cấu t</w:t>
      </w:r>
      <w:r w:rsidR="00451CDA">
        <w:t>rúc dữ liệu giúp nâng cao tốc độ</w:t>
      </w:r>
      <w:r w:rsidR="00E34031">
        <w:t xml:space="preserve"> giải quyết bài toán khai th</w:t>
      </w:r>
      <w:r w:rsidR="00431863">
        <w:t>ác mẫu phổ</w:t>
      </w:r>
      <w:r w:rsidR="002357E0">
        <w:t xml:space="preserve"> biến. Cần tận dụng những ưu điểm của cấu trúc này và</w:t>
      </w:r>
      <w:r w:rsidR="003D2582">
        <w:t>o</w:t>
      </w:r>
      <w:r w:rsidR="002357E0">
        <w:t xml:space="preserve"> bài toán khai thác mẫu tuần tự. Nhưng việc hiệu chỉnh là không dễ dàng vì </w:t>
      </w:r>
      <w:r w:rsidR="0015034E">
        <w:t>tính tuần tự của cơ sở</w:t>
      </w:r>
      <w:r w:rsidR="002357E0">
        <w:t xml:space="preserve"> dữ liệu tuần tự. Hiệu chỉnh N-list và sử dụng cây FUSP để khai thác mẫu tuần tự phổ biến có thể làm giảm thời gian đáng kể với việc tìm tất cả các mẫu tuần tự phổ biến từ cơ dữ liệu tuần tự.</w:t>
      </w:r>
    </w:p>
    <w:p w14:paraId="76A374B4" w14:textId="77777777" w:rsidR="00173829" w:rsidRDefault="007B72B5" w:rsidP="00173829">
      <w:pPr>
        <w:tabs>
          <w:tab w:val="num" w:pos="284"/>
          <w:tab w:val="right" w:leader="dot" w:pos="9356"/>
        </w:tabs>
        <w:spacing w:before="120"/>
        <w:ind w:left="284" w:hanging="284"/>
        <w:jc w:val="both"/>
        <w:rPr>
          <w:b/>
          <w:szCs w:val="26"/>
          <w:lang w:val="vi-VN"/>
        </w:rPr>
      </w:pPr>
      <w:r w:rsidRPr="007B72B5">
        <w:rPr>
          <w:b/>
          <w:bCs/>
          <w:szCs w:val="26"/>
          <w:lang w:val="vi-VN"/>
        </w:rPr>
        <w:t>5</w:t>
      </w:r>
      <w:r w:rsidR="0085189C" w:rsidRPr="0085189C">
        <w:rPr>
          <w:szCs w:val="26"/>
          <w:lang w:val="vi-VN"/>
        </w:rPr>
        <w:t xml:space="preserve">. </w:t>
      </w:r>
      <w:r w:rsidR="0085189C" w:rsidRPr="0085189C">
        <w:rPr>
          <w:b/>
          <w:bCs/>
          <w:szCs w:val="26"/>
          <w:lang w:val="vi-VN"/>
        </w:rPr>
        <w:t>Tính khoa học</w:t>
      </w:r>
      <w:r w:rsidR="0085189C" w:rsidRPr="0085189C">
        <w:rPr>
          <w:szCs w:val="26"/>
          <w:lang w:val="vi-VN"/>
        </w:rPr>
        <w:t xml:space="preserve"> </w:t>
      </w:r>
      <w:r w:rsidR="0085189C" w:rsidRPr="00C935F0">
        <w:rPr>
          <w:b/>
          <w:szCs w:val="26"/>
          <w:lang w:val="vi-VN"/>
        </w:rPr>
        <w:t xml:space="preserve">và </w:t>
      </w:r>
      <w:r w:rsidR="0085189C" w:rsidRPr="006818DD">
        <w:rPr>
          <w:b/>
          <w:szCs w:val="26"/>
          <w:lang w:val="vi-VN"/>
        </w:rPr>
        <w:t>tính mới</w:t>
      </w:r>
      <w:r w:rsidR="0085189C" w:rsidRPr="007B72B5">
        <w:rPr>
          <w:szCs w:val="26"/>
          <w:lang w:val="vi-VN"/>
        </w:rPr>
        <w:t xml:space="preserve"> </w:t>
      </w:r>
      <w:r w:rsidR="0085189C" w:rsidRPr="00213AB4">
        <w:rPr>
          <w:b/>
          <w:szCs w:val="26"/>
          <w:lang w:val="vi-VN"/>
        </w:rPr>
        <w:t>của đề tài</w:t>
      </w:r>
    </w:p>
    <w:p w14:paraId="77C11DBE" w14:textId="77777777" w:rsidR="00133E18" w:rsidRPr="00173829" w:rsidRDefault="007B59A4" w:rsidP="00B75565">
      <w:pPr>
        <w:ind w:left="284" w:firstLine="436"/>
        <w:jc w:val="both"/>
        <w:rPr>
          <w:b/>
          <w:szCs w:val="26"/>
          <w:lang w:val="vi-VN"/>
        </w:rPr>
      </w:pPr>
      <w:r>
        <w:t xml:space="preserve">Bài toán khai thác mẫu </w:t>
      </w:r>
      <w:r w:rsidR="007F4E4F">
        <w:t xml:space="preserve">tuần tự phổ biến </w:t>
      </w:r>
      <w:r>
        <w:t xml:space="preserve">là một bài toán quan trọng </w:t>
      </w:r>
      <w:r w:rsidR="003F64F1">
        <w:t>của khai thác dữ liệu, có rất nhiều ứng dụng trong thực tế như phân tích thông tin giao dịch của khách hàng, cách truy cập web</w:t>
      </w:r>
      <w:r w:rsidR="00052200">
        <w:t>, phân t</w:t>
      </w:r>
      <w:r w:rsidR="003F64F1">
        <w:t>ích chuỗi DNA</w:t>
      </w:r>
      <w:r w:rsidR="00017061">
        <w:t>. Nhữ</w:t>
      </w:r>
      <w:r w:rsidR="009F5E50">
        <w:t>ng các thuật toán để giải quyết bài toán này thường tốn rất nhiều thời gian.</w:t>
      </w:r>
      <w:r w:rsidR="00F43A43">
        <w:t xml:space="preserve"> Cấu trúc</w:t>
      </w:r>
      <w:r w:rsidR="00847075">
        <w:t xml:space="preserve"> N-list</w:t>
      </w:r>
      <w:r w:rsidR="001551A9">
        <w:t xml:space="preserve"> </w:t>
      </w:r>
      <w:r w:rsidR="00F43A43">
        <w:t>được đề xuất trong vài năm trở lại đây được chứng minh rất hiệu quả cho việc khai thác mẫu phổ biến</w:t>
      </w:r>
      <w:r w:rsidR="00736793">
        <w:t xml:space="preserve">. </w:t>
      </w:r>
      <w:r w:rsidR="009F5E50">
        <w:t xml:space="preserve">Ứng dụng N-list vào bài toán khai thác mẫu </w:t>
      </w:r>
      <w:r w:rsidR="00065731">
        <w:t>tuần tự phổ biến</w:t>
      </w:r>
      <w:r w:rsidR="009F5E50">
        <w:t xml:space="preserve"> để tận dụng những ưu điểm của cấu trúc này nhằm làm giảm thời gian thực thi</w:t>
      </w:r>
      <w:r w:rsidR="009C1CDB">
        <w:t xml:space="preserve"> của thuật toán</w:t>
      </w:r>
      <w:r w:rsidR="009F5E50">
        <w:t xml:space="preserve">. </w:t>
      </w:r>
      <w:r w:rsidR="00736793">
        <w:t xml:space="preserve">Nhưng việc hiệu chính cấu trúc này cho phù hợp với bài toán </w:t>
      </w:r>
      <w:r w:rsidR="00052200">
        <w:t xml:space="preserve">tìm mẫu </w:t>
      </w:r>
      <w:r w:rsidR="003374FE">
        <w:t xml:space="preserve">tuần tự phổ biến </w:t>
      </w:r>
      <w:r w:rsidR="00EC339F">
        <w:t>là</w:t>
      </w:r>
      <w:r w:rsidR="00356638">
        <w:t xml:space="preserve"> không dễ dàng vì</w:t>
      </w:r>
      <w:r w:rsidR="00EC339F">
        <w:t xml:space="preserve"> tính t</w:t>
      </w:r>
      <w:r w:rsidR="004264DC">
        <w:t>h</w:t>
      </w:r>
      <w:r w:rsidR="00EC339F">
        <w:t xml:space="preserve">ứ tự </w:t>
      </w:r>
      <w:r w:rsidR="00F72A3F">
        <w:t xml:space="preserve">của </w:t>
      </w:r>
      <w:r w:rsidR="00EC339F">
        <w:t>mẫu dữ liệu</w:t>
      </w:r>
      <w:r w:rsidR="00C72D7C">
        <w:t>,</w:t>
      </w:r>
      <w:r w:rsidR="00EC339F">
        <w:t xml:space="preserve"> làm việc chia sẻ cấu trúc </w:t>
      </w:r>
      <w:r w:rsidR="009F5E50">
        <w:t>dữ liệu chung</w:t>
      </w:r>
      <w:r w:rsidR="00EC339F">
        <w:t xml:space="preserve"> là một thách thức.</w:t>
      </w:r>
    </w:p>
    <w:p w14:paraId="469EED3F" w14:textId="77777777" w:rsidR="00010EC8" w:rsidRDefault="007B72B5" w:rsidP="00AB3B52">
      <w:pPr>
        <w:tabs>
          <w:tab w:val="num" w:pos="284"/>
          <w:tab w:val="right" w:leader="dot" w:pos="9356"/>
        </w:tabs>
        <w:spacing w:before="120"/>
        <w:ind w:left="284" w:hanging="284"/>
        <w:jc w:val="both"/>
        <w:rPr>
          <w:szCs w:val="26"/>
          <w:lang w:val="pt-BR"/>
        </w:rPr>
      </w:pPr>
      <w:r w:rsidRPr="007B72B5">
        <w:rPr>
          <w:b/>
          <w:szCs w:val="26"/>
          <w:lang w:val="vi-VN"/>
        </w:rPr>
        <w:t>6</w:t>
      </w:r>
      <w:r w:rsidR="0085189C" w:rsidRPr="007B72B5">
        <w:rPr>
          <w:b/>
          <w:szCs w:val="26"/>
          <w:lang w:val="vi-VN"/>
        </w:rPr>
        <w:t>.</w:t>
      </w:r>
      <w:r w:rsidR="0085189C" w:rsidRPr="006818DD">
        <w:rPr>
          <w:szCs w:val="26"/>
          <w:lang w:val="vi-VN"/>
        </w:rPr>
        <w:t xml:space="preserve"> </w:t>
      </w:r>
      <w:r w:rsidR="0085189C" w:rsidRPr="006818DD">
        <w:rPr>
          <w:b/>
          <w:bCs/>
          <w:szCs w:val="26"/>
          <w:lang w:val="vi-VN"/>
        </w:rPr>
        <w:t>M</w:t>
      </w:r>
      <w:r w:rsidR="0085189C" w:rsidRPr="0085189C">
        <w:rPr>
          <w:b/>
          <w:bCs/>
          <w:szCs w:val="26"/>
          <w:lang w:val="pt-BR"/>
        </w:rPr>
        <w:t>ục tiêu</w:t>
      </w:r>
      <w:r w:rsidR="006818DD">
        <w:rPr>
          <w:b/>
          <w:bCs/>
          <w:szCs w:val="26"/>
          <w:lang w:val="pt-BR"/>
        </w:rPr>
        <w:t>, đối tượng và phạm vi</w:t>
      </w:r>
      <w:r w:rsidR="0085189C" w:rsidRPr="007B72B5">
        <w:rPr>
          <w:bCs/>
          <w:szCs w:val="26"/>
          <w:lang w:val="pt-BR"/>
        </w:rPr>
        <w:t xml:space="preserve"> </w:t>
      </w:r>
      <w:r w:rsidR="0085189C" w:rsidRPr="00556FF2">
        <w:rPr>
          <w:b/>
          <w:bCs/>
          <w:szCs w:val="26"/>
          <w:lang w:val="pt-BR"/>
        </w:rPr>
        <w:t>NC</w:t>
      </w:r>
    </w:p>
    <w:p w14:paraId="5A006107" w14:textId="77777777" w:rsidR="006C5C36" w:rsidRDefault="00FE7B0D" w:rsidP="006C5C36">
      <w:pPr>
        <w:tabs>
          <w:tab w:val="num" w:pos="284"/>
          <w:tab w:val="right" w:leader="dot" w:pos="9356"/>
        </w:tabs>
        <w:spacing w:before="120"/>
        <w:ind w:left="284" w:hanging="284"/>
        <w:jc w:val="both"/>
        <w:rPr>
          <w:szCs w:val="26"/>
        </w:rPr>
      </w:pPr>
      <w:r w:rsidRPr="00FE7B0D">
        <w:rPr>
          <w:szCs w:val="26"/>
          <w:lang w:val="vi-VN"/>
        </w:rPr>
        <w:tab/>
      </w:r>
      <w:r w:rsidRPr="00FE7B0D">
        <w:rPr>
          <w:szCs w:val="26"/>
        </w:rPr>
        <w:t>6.1</w:t>
      </w:r>
      <w:r>
        <w:rPr>
          <w:szCs w:val="26"/>
        </w:rPr>
        <w:t xml:space="preserve"> Mục tiêu nghiên cứu</w:t>
      </w:r>
    </w:p>
    <w:p w14:paraId="5B972CE6" w14:textId="77777777" w:rsidR="00AB3B52" w:rsidRPr="006C5C36" w:rsidRDefault="006C5C36" w:rsidP="0084765C">
      <w:pPr>
        <w:ind w:left="284"/>
      </w:pPr>
      <w:r>
        <w:rPr>
          <w:lang w:val="pt-BR"/>
        </w:rPr>
        <w:tab/>
      </w:r>
      <w:r w:rsidR="0092727B">
        <w:rPr>
          <w:lang w:val="pt-BR"/>
        </w:rPr>
        <w:t>Mục tiêu tổng quan:</w:t>
      </w:r>
      <w:r w:rsidR="008061C6">
        <w:rPr>
          <w:lang w:val="pt-BR"/>
        </w:rPr>
        <w:t xml:space="preserve"> </w:t>
      </w:r>
      <w:r w:rsidR="00327E08">
        <w:rPr>
          <w:lang w:val="pt-BR"/>
        </w:rPr>
        <w:t>Tìm hiểu về bài toán khai thác mẫu tuần tự phổ biến</w:t>
      </w:r>
      <w:r w:rsidR="004869B3">
        <w:rPr>
          <w:lang w:val="pt-BR"/>
        </w:rPr>
        <w:t xml:space="preserve"> và các phương pháp giải quyết được đề xuất</w:t>
      </w:r>
      <w:r w:rsidR="00327E08">
        <w:rPr>
          <w:lang w:val="pt-BR"/>
        </w:rPr>
        <w:t>. Hiệu chỉnh lại</w:t>
      </w:r>
      <w:r w:rsidR="008061C6">
        <w:rPr>
          <w:lang w:val="pt-BR"/>
        </w:rPr>
        <w:t xml:space="preserve"> cấu trúc N-list </w:t>
      </w:r>
      <w:r w:rsidR="00327E08">
        <w:rPr>
          <w:lang w:val="pt-BR"/>
        </w:rPr>
        <w:t>và cây FUSP để giải quyết bài toán</w:t>
      </w:r>
      <w:r w:rsidR="00530F9F">
        <w:rPr>
          <w:lang w:val="pt-BR"/>
        </w:rPr>
        <w:t xml:space="preserve"> khai thác </w:t>
      </w:r>
      <w:r w:rsidR="00CD4740">
        <w:rPr>
          <w:lang w:val="pt-BR"/>
        </w:rPr>
        <w:t>mẫu</w:t>
      </w:r>
      <w:r w:rsidR="00327E08">
        <w:rPr>
          <w:lang w:val="pt-BR"/>
        </w:rPr>
        <w:t xml:space="preserve"> </w:t>
      </w:r>
      <w:r w:rsidR="00E42070">
        <w:rPr>
          <w:lang w:val="pt-BR"/>
        </w:rPr>
        <w:t>tuần tự phổ biến</w:t>
      </w:r>
      <w:r w:rsidR="008061C6">
        <w:rPr>
          <w:lang w:val="pt-BR"/>
        </w:rPr>
        <w:t>.</w:t>
      </w:r>
    </w:p>
    <w:p w14:paraId="51A247D9" w14:textId="77777777" w:rsidR="00CF695C" w:rsidRDefault="0092727B" w:rsidP="0084765C">
      <w:pPr>
        <w:rPr>
          <w:lang w:val="pt-BR"/>
        </w:rPr>
      </w:pPr>
      <w:r>
        <w:rPr>
          <w:lang w:val="pt-BR"/>
        </w:rPr>
        <w:tab/>
        <w:t>Mục tiêu chi tiết</w:t>
      </w:r>
      <w:r w:rsidR="00F3744C">
        <w:rPr>
          <w:lang w:val="pt-BR"/>
        </w:rPr>
        <w:t>:</w:t>
      </w:r>
      <w:r w:rsidR="00B128E0">
        <w:rPr>
          <w:lang w:val="pt-BR"/>
        </w:rPr>
        <w:t xml:space="preserve"> </w:t>
      </w:r>
    </w:p>
    <w:p w14:paraId="59AB36EF" w14:textId="77777777" w:rsidR="00751FFA" w:rsidRPr="00751FFA" w:rsidRDefault="00751FFA" w:rsidP="00751FFA">
      <w:pPr>
        <w:pStyle w:val="ListParagraph"/>
        <w:numPr>
          <w:ilvl w:val="0"/>
          <w:numId w:val="15"/>
        </w:numPr>
        <w:tabs>
          <w:tab w:val="num" w:pos="284"/>
          <w:tab w:val="right" w:leader="dot" w:pos="9356"/>
        </w:tabs>
        <w:spacing w:before="120"/>
        <w:jc w:val="both"/>
        <w:rPr>
          <w:szCs w:val="26"/>
          <w:lang w:val="pt-BR"/>
        </w:rPr>
      </w:pPr>
      <w:r>
        <w:rPr>
          <w:szCs w:val="26"/>
          <w:lang w:val="pt-BR"/>
        </w:rPr>
        <w:t>Tìm hiểu về bài toán khai thác mẫu tuần tự phổ biến và các phương pháp giải quyết được đề xuất</w:t>
      </w:r>
      <w:r w:rsidR="0079657B">
        <w:rPr>
          <w:szCs w:val="26"/>
          <w:lang w:val="pt-BR"/>
        </w:rPr>
        <w:t>.</w:t>
      </w:r>
    </w:p>
    <w:p w14:paraId="18674645" w14:textId="77777777" w:rsidR="00751FFA" w:rsidRPr="00751FFA" w:rsidRDefault="00D10AC3" w:rsidP="00751FFA">
      <w:pPr>
        <w:pStyle w:val="ListParagraph"/>
        <w:numPr>
          <w:ilvl w:val="0"/>
          <w:numId w:val="15"/>
        </w:numPr>
        <w:tabs>
          <w:tab w:val="num" w:pos="284"/>
          <w:tab w:val="right" w:leader="dot" w:pos="9356"/>
        </w:tabs>
        <w:spacing w:before="120"/>
        <w:jc w:val="both"/>
        <w:rPr>
          <w:szCs w:val="26"/>
          <w:lang w:val="pt-BR"/>
        </w:rPr>
      </w:pPr>
      <w:r w:rsidRPr="00751FFA">
        <w:rPr>
          <w:szCs w:val="26"/>
        </w:rPr>
        <w:t>Hiểu chỉnh lại cấu trúc N-list và cây FUSP</w:t>
      </w:r>
      <w:r w:rsidR="00B40B6F" w:rsidRPr="00751FFA">
        <w:rPr>
          <w:szCs w:val="26"/>
        </w:rPr>
        <w:t xml:space="preserve"> để </w:t>
      </w:r>
      <w:r w:rsidRPr="00751FFA">
        <w:rPr>
          <w:szCs w:val="26"/>
        </w:rPr>
        <w:t xml:space="preserve">giải quyết bài toán </w:t>
      </w:r>
      <w:r w:rsidR="00B40B6F" w:rsidRPr="00751FFA">
        <w:rPr>
          <w:szCs w:val="26"/>
        </w:rPr>
        <w:t xml:space="preserve">khai thác </w:t>
      </w:r>
      <w:r w:rsidR="00045845" w:rsidRPr="00751FFA">
        <w:rPr>
          <w:szCs w:val="26"/>
        </w:rPr>
        <w:t>mẫu</w:t>
      </w:r>
      <w:r w:rsidR="00B40B6F" w:rsidRPr="00751FFA">
        <w:rPr>
          <w:szCs w:val="26"/>
        </w:rPr>
        <w:t xml:space="preserve"> </w:t>
      </w:r>
      <w:r w:rsidR="0070767F">
        <w:rPr>
          <w:szCs w:val="26"/>
        </w:rPr>
        <w:t>tuần tự phổ biến</w:t>
      </w:r>
      <w:r w:rsidRPr="00751FFA">
        <w:rPr>
          <w:szCs w:val="26"/>
        </w:rPr>
        <w:t>.</w:t>
      </w:r>
    </w:p>
    <w:p w14:paraId="4CFF7791" w14:textId="77777777" w:rsidR="00F079BE" w:rsidRPr="00F079BE" w:rsidRDefault="00B71A48" w:rsidP="00F079BE">
      <w:pPr>
        <w:pStyle w:val="ListParagraph"/>
        <w:numPr>
          <w:ilvl w:val="0"/>
          <w:numId w:val="15"/>
        </w:numPr>
        <w:tabs>
          <w:tab w:val="num" w:pos="284"/>
          <w:tab w:val="right" w:leader="dot" w:pos="9356"/>
        </w:tabs>
        <w:spacing w:before="120"/>
        <w:jc w:val="both"/>
        <w:rPr>
          <w:szCs w:val="26"/>
          <w:lang w:val="pt-BR"/>
        </w:rPr>
      </w:pPr>
      <w:r w:rsidRPr="00751FFA">
        <w:rPr>
          <w:szCs w:val="26"/>
        </w:rPr>
        <w:t xml:space="preserve">Kiểm tra kết quả, so sách với </w:t>
      </w:r>
      <w:r w:rsidR="00EA3176" w:rsidRPr="00751FFA">
        <w:rPr>
          <w:szCs w:val="26"/>
        </w:rPr>
        <w:t>các phương pháp khác SPADE, PrefixSpan</w:t>
      </w:r>
      <w:r w:rsidR="007979C6" w:rsidRPr="00751FFA">
        <w:rPr>
          <w:szCs w:val="26"/>
        </w:rPr>
        <w:t>, FUSP.</w:t>
      </w:r>
    </w:p>
    <w:p w14:paraId="7F9ADFD8" w14:textId="77777777" w:rsidR="00B71A48" w:rsidRPr="00F079BE" w:rsidRDefault="007171F4" w:rsidP="00F079BE">
      <w:pPr>
        <w:pStyle w:val="ListParagraph"/>
        <w:numPr>
          <w:ilvl w:val="0"/>
          <w:numId w:val="15"/>
        </w:numPr>
        <w:tabs>
          <w:tab w:val="num" w:pos="284"/>
          <w:tab w:val="right" w:leader="dot" w:pos="9356"/>
        </w:tabs>
        <w:spacing w:before="120"/>
        <w:jc w:val="both"/>
        <w:rPr>
          <w:szCs w:val="26"/>
          <w:lang w:val="pt-BR"/>
        </w:rPr>
      </w:pPr>
      <w:r w:rsidRPr="00F079BE">
        <w:rPr>
          <w:szCs w:val="26"/>
        </w:rPr>
        <w:t>N</w:t>
      </w:r>
      <w:r w:rsidR="008A4002" w:rsidRPr="00F079BE">
        <w:rPr>
          <w:szCs w:val="26"/>
        </w:rPr>
        <w:t>hận xét</w:t>
      </w:r>
      <w:r w:rsidRPr="00F079BE">
        <w:rPr>
          <w:szCs w:val="26"/>
        </w:rPr>
        <w:t xml:space="preserve"> ưu và khuyết điểm</w:t>
      </w:r>
      <w:r w:rsidR="008A4002" w:rsidRPr="00F079BE">
        <w:rPr>
          <w:szCs w:val="26"/>
        </w:rPr>
        <w:t xml:space="preserve">, </w:t>
      </w:r>
      <w:r w:rsidRPr="00F079BE">
        <w:rPr>
          <w:szCs w:val="26"/>
        </w:rPr>
        <w:t xml:space="preserve">đưa </w:t>
      </w:r>
      <w:r w:rsidR="008A4002" w:rsidRPr="00F079BE">
        <w:rPr>
          <w:szCs w:val="26"/>
        </w:rPr>
        <w:t>hướng phát triển.</w:t>
      </w:r>
    </w:p>
    <w:p w14:paraId="738A706E" w14:textId="77777777" w:rsidR="00FE7B0D" w:rsidRPr="00FF510B" w:rsidRDefault="00FE7B0D" w:rsidP="00442C37">
      <w:pPr>
        <w:tabs>
          <w:tab w:val="num" w:pos="284"/>
          <w:tab w:val="right" w:leader="dot" w:pos="9356"/>
        </w:tabs>
        <w:spacing w:before="120"/>
        <w:ind w:left="284" w:hanging="284"/>
        <w:jc w:val="both"/>
        <w:rPr>
          <w:szCs w:val="26"/>
        </w:rPr>
      </w:pPr>
      <w:r>
        <w:rPr>
          <w:szCs w:val="26"/>
          <w:lang w:val="pt-BR"/>
        </w:rPr>
        <w:tab/>
        <w:t>6.2 Đối tượng và pham vi nghiên cứu</w:t>
      </w:r>
    </w:p>
    <w:p w14:paraId="21081BAE" w14:textId="77777777" w:rsidR="00A1703F" w:rsidRDefault="006C5C36" w:rsidP="006C5C36">
      <w:pPr>
        <w:tabs>
          <w:tab w:val="num" w:pos="284"/>
          <w:tab w:val="right" w:leader="dot" w:pos="9356"/>
        </w:tabs>
        <w:spacing w:before="120"/>
        <w:jc w:val="both"/>
        <w:rPr>
          <w:szCs w:val="26"/>
          <w:lang w:val="pt-BR"/>
        </w:rPr>
      </w:pPr>
      <w:r>
        <w:rPr>
          <w:szCs w:val="26"/>
          <w:lang w:val="pt-BR"/>
        </w:rPr>
        <w:lastRenderedPageBreak/>
        <w:t xml:space="preserve">           Đố</w:t>
      </w:r>
      <w:r w:rsidR="00A1703F">
        <w:rPr>
          <w:szCs w:val="26"/>
          <w:lang w:val="pt-BR"/>
        </w:rPr>
        <w:t>i tượng</w:t>
      </w:r>
      <w:r w:rsidR="005C69A7">
        <w:rPr>
          <w:szCs w:val="26"/>
          <w:lang w:val="pt-BR"/>
        </w:rPr>
        <w:t>: cơ sở dữ liệu</w:t>
      </w:r>
      <w:r w:rsidR="00A1703F">
        <w:rPr>
          <w:szCs w:val="26"/>
          <w:lang w:val="pt-BR"/>
        </w:rPr>
        <w:t xml:space="preserve"> dạng chuỗi</w:t>
      </w:r>
      <w:r w:rsidR="005C69A7">
        <w:rPr>
          <w:szCs w:val="26"/>
          <w:lang w:val="pt-BR"/>
        </w:rPr>
        <w:t>.</w:t>
      </w:r>
    </w:p>
    <w:p w14:paraId="4F1AB575" w14:textId="77777777" w:rsidR="00F13311" w:rsidRPr="005C69A7" w:rsidRDefault="005C69A7" w:rsidP="005C69A7">
      <w:pPr>
        <w:tabs>
          <w:tab w:val="num" w:pos="284"/>
          <w:tab w:val="right" w:leader="dot" w:pos="9356"/>
        </w:tabs>
        <w:spacing w:before="120"/>
        <w:ind w:left="284" w:hanging="284"/>
        <w:jc w:val="both"/>
        <w:rPr>
          <w:noProof/>
          <w:szCs w:val="26"/>
        </w:rPr>
      </w:pPr>
      <w:r>
        <w:rPr>
          <w:szCs w:val="26"/>
          <w:lang w:val="pt-BR"/>
        </w:rPr>
        <w:t xml:space="preserve">           Phạm vi: </w:t>
      </w:r>
      <w:r w:rsidR="00546ECB">
        <w:rPr>
          <w:szCs w:val="26"/>
          <w:lang w:val="pt-BR"/>
        </w:rPr>
        <w:t>Các itemset là itemset đơn</w:t>
      </w:r>
    </w:p>
    <w:p w14:paraId="4EB01BC6" w14:textId="77777777" w:rsidR="00470139" w:rsidRDefault="007B72B5" w:rsidP="002741FA">
      <w:pPr>
        <w:tabs>
          <w:tab w:val="num" w:pos="284"/>
          <w:tab w:val="right" w:leader="dot" w:pos="9356"/>
        </w:tabs>
        <w:spacing w:before="120"/>
        <w:jc w:val="both"/>
        <w:rPr>
          <w:b/>
          <w:bCs/>
          <w:szCs w:val="26"/>
        </w:rPr>
      </w:pPr>
      <w:r w:rsidRPr="007B72B5">
        <w:rPr>
          <w:b/>
          <w:bCs/>
          <w:szCs w:val="26"/>
          <w:lang w:val="vi-VN"/>
        </w:rPr>
        <w:t>7</w:t>
      </w:r>
      <w:r w:rsidR="0085189C" w:rsidRPr="0085189C">
        <w:rPr>
          <w:szCs w:val="26"/>
          <w:lang w:val="vi-VN"/>
        </w:rPr>
        <w:t xml:space="preserve">. </w:t>
      </w:r>
      <w:r w:rsidR="0085189C" w:rsidRPr="0085189C">
        <w:rPr>
          <w:b/>
          <w:bCs/>
          <w:szCs w:val="26"/>
          <w:lang w:val="vi-VN"/>
        </w:rPr>
        <w:t>Nội dung</w:t>
      </w:r>
      <w:r w:rsidRPr="007B72B5">
        <w:rPr>
          <w:b/>
          <w:bCs/>
          <w:szCs w:val="26"/>
          <w:lang w:val="vi-VN"/>
        </w:rPr>
        <w:t>, phương pháp</w:t>
      </w:r>
      <w:r w:rsidR="0085189C" w:rsidRPr="007B72B5">
        <w:rPr>
          <w:bCs/>
          <w:szCs w:val="26"/>
          <w:lang w:val="vi-VN"/>
        </w:rPr>
        <w:t xml:space="preserve"> </w:t>
      </w:r>
      <w:r w:rsidR="0085189C" w:rsidRPr="004874D1">
        <w:rPr>
          <w:b/>
          <w:bCs/>
          <w:szCs w:val="26"/>
          <w:lang w:val="vi-VN"/>
        </w:rPr>
        <w:t>dự định NC</w:t>
      </w:r>
    </w:p>
    <w:p w14:paraId="552665B4" w14:textId="77777777" w:rsidR="00C94415" w:rsidRDefault="00470139" w:rsidP="002741FA">
      <w:pPr>
        <w:tabs>
          <w:tab w:val="num" w:pos="284"/>
          <w:tab w:val="right" w:leader="dot" w:pos="9356"/>
        </w:tabs>
        <w:spacing w:before="120"/>
        <w:jc w:val="both"/>
        <w:rPr>
          <w:bCs/>
          <w:szCs w:val="26"/>
        </w:rPr>
      </w:pPr>
      <w:r>
        <w:rPr>
          <w:b/>
          <w:bCs/>
          <w:szCs w:val="26"/>
        </w:rPr>
        <w:t xml:space="preserve">    </w:t>
      </w:r>
      <w:r>
        <w:rPr>
          <w:bCs/>
          <w:szCs w:val="26"/>
        </w:rPr>
        <w:t xml:space="preserve">Nội dung 1: Tìm hiểu và cài đặt </w:t>
      </w:r>
      <w:r w:rsidR="000952E5">
        <w:rPr>
          <w:bCs/>
          <w:szCs w:val="26"/>
        </w:rPr>
        <w:t>các thuật toán</w:t>
      </w:r>
      <w:r>
        <w:rPr>
          <w:bCs/>
          <w:szCs w:val="26"/>
        </w:rPr>
        <w:t xml:space="preserve"> khai thác mẫu </w:t>
      </w:r>
      <w:r w:rsidR="008962E9">
        <w:rPr>
          <w:bCs/>
          <w:szCs w:val="26"/>
        </w:rPr>
        <w:t xml:space="preserve">tuần tự </w:t>
      </w:r>
      <w:r>
        <w:rPr>
          <w:bCs/>
          <w:szCs w:val="26"/>
        </w:rPr>
        <w:t>phổ biến</w:t>
      </w:r>
      <w:r w:rsidR="00C94415">
        <w:rPr>
          <w:bCs/>
          <w:szCs w:val="26"/>
        </w:rPr>
        <w:t>, nhận xét ưu và khuyết điểm.</w:t>
      </w:r>
    </w:p>
    <w:p w14:paraId="3D187E03" w14:textId="77777777" w:rsidR="00C94415" w:rsidRDefault="00C94415" w:rsidP="00C94415">
      <w:pPr>
        <w:pStyle w:val="ListParagraph"/>
        <w:numPr>
          <w:ilvl w:val="0"/>
          <w:numId w:val="13"/>
        </w:numPr>
        <w:tabs>
          <w:tab w:val="num" w:pos="284"/>
          <w:tab w:val="right" w:leader="dot" w:pos="9356"/>
        </w:tabs>
        <w:spacing w:before="120"/>
        <w:jc w:val="both"/>
        <w:rPr>
          <w:bCs/>
          <w:szCs w:val="26"/>
        </w:rPr>
      </w:pPr>
      <w:r>
        <w:rPr>
          <w:bCs/>
          <w:szCs w:val="26"/>
        </w:rPr>
        <w:t xml:space="preserve">Kết quả dự kiến: Báo các tổng quan về các </w:t>
      </w:r>
      <w:r w:rsidR="000952E5">
        <w:rPr>
          <w:bCs/>
          <w:szCs w:val="26"/>
        </w:rPr>
        <w:t>thuật toán</w:t>
      </w:r>
      <w:r>
        <w:rPr>
          <w:bCs/>
          <w:szCs w:val="26"/>
        </w:rPr>
        <w:t xml:space="preserve"> khai thác mẫu </w:t>
      </w:r>
      <w:r w:rsidR="00414264">
        <w:rPr>
          <w:bCs/>
          <w:szCs w:val="26"/>
        </w:rPr>
        <w:t>tuần tự phổ</w:t>
      </w:r>
      <w:r>
        <w:rPr>
          <w:bCs/>
          <w:szCs w:val="26"/>
        </w:rPr>
        <w:t xml:space="preserve"> biến.</w:t>
      </w:r>
    </w:p>
    <w:p w14:paraId="6FA707D6" w14:textId="77777777" w:rsidR="00C94415" w:rsidRPr="00C94415" w:rsidRDefault="00C94415" w:rsidP="00C94415">
      <w:pPr>
        <w:pStyle w:val="ListParagraph"/>
        <w:numPr>
          <w:ilvl w:val="0"/>
          <w:numId w:val="13"/>
        </w:numPr>
        <w:tabs>
          <w:tab w:val="num" w:pos="284"/>
          <w:tab w:val="right" w:leader="dot" w:pos="9356"/>
        </w:tabs>
        <w:spacing w:before="120"/>
        <w:jc w:val="both"/>
        <w:rPr>
          <w:bCs/>
          <w:szCs w:val="26"/>
        </w:rPr>
      </w:pPr>
      <w:r>
        <w:rPr>
          <w:bCs/>
          <w:szCs w:val="26"/>
        </w:rPr>
        <w:t xml:space="preserve">Phương pháp thực hiện: </w:t>
      </w:r>
      <w:r w:rsidR="00E06809">
        <w:t xml:space="preserve">Tìm hiểu, nghiên cứu thông qua các bài báo, công trình, tài liệu trên các trang có uy tính, giảng viên hướng dẫn cung cấp, … về các </w:t>
      </w:r>
      <w:r w:rsidR="004F2893">
        <w:t>thuật toán</w:t>
      </w:r>
      <w:r w:rsidR="00E06809">
        <w:t xml:space="preserve"> khai thác mẫu </w:t>
      </w:r>
      <w:r w:rsidR="00CA05B1">
        <w:t xml:space="preserve">tuần tự </w:t>
      </w:r>
      <w:r w:rsidR="00E06809">
        <w:t>phổ</w:t>
      </w:r>
      <w:r w:rsidR="00CA05B1">
        <w:t xml:space="preserve"> biến</w:t>
      </w:r>
      <w:r w:rsidR="00E06809">
        <w:t>.</w:t>
      </w:r>
    </w:p>
    <w:p w14:paraId="75E49945" w14:textId="77777777" w:rsidR="00161DB7" w:rsidRPr="00161DB7" w:rsidRDefault="00161DB7" w:rsidP="00161DB7">
      <w:pPr>
        <w:tabs>
          <w:tab w:val="num" w:pos="284"/>
          <w:tab w:val="right" w:leader="dot" w:pos="9356"/>
        </w:tabs>
        <w:spacing w:before="120"/>
        <w:ind w:left="284" w:hanging="284"/>
        <w:jc w:val="both"/>
        <w:rPr>
          <w:szCs w:val="26"/>
        </w:rPr>
      </w:pPr>
      <w:r>
        <w:rPr>
          <w:szCs w:val="26"/>
        </w:rPr>
        <w:tab/>
      </w:r>
      <w:r w:rsidRPr="00161DB7">
        <w:rPr>
          <w:szCs w:val="26"/>
        </w:rPr>
        <w:t>Nội dung 2: Nghiên cứu và c</w:t>
      </w:r>
      <w:r w:rsidR="00396719">
        <w:rPr>
          <w:szCs w:val="26"/>
        </w:rPr>
        <w:t xml:space="preserve">ài đặt </w:t>
      </w:r>
      <w:r w:rsidR="00FC0657">
        <w:rPr>
          <w:szCs w:val="26"/>
        </w:rPr>
        <w:t>thuật toán</w:t>
      </w:r>
      <w:r w:rsidR="00396719">
        <w:rPr>
          <w:szCs w:val="26"/>
        </w:rPr>
        <w:t xml:space="preserve"> khai thác mẫu</w:t>
      </w:r>
      <w:r w:rsidR="006579D2">
        <w:rPr>
          <w:szCs w:val="26"/>
        </w:rPr>
        <w:t xml:space="preserve"> tuần tự phổ biến</w:t>
      </w:r>
      <w:r w:rsidRPr="00161DB7">
        <w:rPr>
          <w:szCs w:val="26"/>
        </w:rPr>
        <w:t xml:space="preserve"> dựa trên cấu trúc </w:t>
      </w:r>
      <w:r w:rsidR="008A651F">
        <w:rPr>
          <w:szCs w:val="26"/>
        </w:rPr>
        <w:t>N-list</w:t>
      </w:r>
      <w:r w:rsidRPr="00161DB7">
        <w:rPr>
          <w:szCs w:val="26"/>
        </w:rPr>
        <w:t>.</w:t>
      </w:r>
    </w:p>
    <w:p w14:paraId="5DD8E812" w14:textId="77777777"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 xml:space="preserve">Kết quả dự kiến: các lý thuyết về khai thác </w:t>
      </w:r>
      <w:r w:rsidR="008962E9">
        <w:rPr>
          <w:szCs w:val="26"/>
        </w:rPr>
        <w:t>mẫu</w:t>
      </w:r>
      <w:r w:rsidRPr="00161DB7">
        <w:rPr>
          <w:szCs w:val="26"/>
        </w:rPr>
        <w:t xml:space="preserve"> </w:t>
      </w:r>
      <w:r w:rsidR="004D55E8">
        <w:rPr>
          <w:szCs w:val="26"/>
        </w:rPr>
        <w:t xml:space="preserve">tuần tự </w:t>
      </w:r>
      <w:r w:rsidRPr="00161DB7">
        <w:rPr>
          <w:szCs w:val="26"/>
        </w:rPr>
        <w:t xml:space="preserve">phổ biến </w:t>
      </w:r>
      <w:r w:rsidR="004D55E8">
        <w:rPr>
          <w:szCs w:val="26"/>
        </w:rPr>
        <w:t>dựa trên cấu trúc N-list</w:t>
      </w:r>
      <w:r w:rsidRPr="00161DB7">
        <w:rPr>
          <w:szCs w:val="26"/>
        </w:rPr>
        <w:t>.</w:t>
      </w:r>
    </w:p>
    <w:p w14:paraId="654BEC0E" w14:textId="77777777" w:rsidR="00161DB7" w:rsidRPr="00161DB7" w:rsidRDefault="00161DB7" w:rsidP="00161DB7">
      <w:pPr>
        <w:numPr>
          <w:ilvl w:val="0"/>
          <w:numId w:val="14"/>
        </w:numPr>
        <w:tabs>
          <w:tab w:val="num" w:pos="284"/>
          <w:tab w:val="right" w:leader="dot" w:pos="9356"/>
        </w:tabs>
        <w:spacing w:before="120"/>
        <w:jc w:val="both"/>
        <w:rPr>
          <w:szCs w:val="26"/>
        </w:rPr>
      </w:pPr>
      <w:r w:rsidRPr="00161DB7">
        <w:rPr>
          <w:szCs w:val="26"/>
        </w:rPr>
        <w:t>Phương pháp thực hiện: c</w:t>
      </w:r>
      <w:r w:rsidR="00DB7552">
        <w:rPr>
          <w:szCs w:val="26"/>
        </w:rPr>
        <w:t>ài đặt thuật toán</w:t>
      </w:r>
      <w:r w:rsidR="00605C55">
        <w:rPr>
          <w:szCs w:val="26"/>
        </w:rPr>
        <w:t xml:space="preserve"> khai t</w:t>
      </w:r>
      <w:r w:rsidR="00506F1E">
        <w:rPr>
          <w:szCs w:val="26"/>
        </w:rPr>
        <w:t>hác mẫu tuần tự</w:t>
      </w:r>
      <w:r w:rsidRPr="00161DB7">
        <w:rPr>
          <w:szCs w:val="26"/>
        </w:rPr>
        <w:t xml:space="preserve"> phổ biến </w:t>
      </w:r>
      <w:r w:rsidR="00605C55">
        <w:rPr>
          <w:szCs w:val="26"/>
        </w:rPr>
        <w:t>dựa trên cấu trúc N-list</w:t>
      </w:r>
      <w:r w:rsidRPr="00161DB7">
        <w:rPr>
          <w:szCs w:val="26"/>
        </w:rPr>
        <w:t>. Chạy thực nghiệ</w:t>
      </w:r>
      <w:r w:rsidR="002E4C14">
        <w:rPr>
          <w:szCs w:val="26"/>
        </w:rPr>
        <w:t>m và so sánh với các thuật toán</w:t>
      </w:r>
      <w:r w:rsidRPr="00161DB7">
        <w:rPr>
          <w:szCs w:val="26"/>
        </w:rPr>
        <w:t xml:space="preserve"> trước đó và rút ra kết luận.</w:t>
      </w:r>
    </w:p>
    <w:p w14:paraId="2CABB60B" w14:textId="77777777" w:rsidR="00C536C9" w:rsidRDefault="007B72B5" w:rsidP="00AB3B52">
      <w:pPr>
        <w:tabs>
          <w:tab w:val="num" w:pos="284"/>
          <w:tab w:val="right" w:leader="dot" w:pos="9356"/>
        </w:tabs>
        <w:spacing w:before="120"/>
        <w:ind w:left="284" w:hanging="284"/>
        <w:jc w:val="both"/>
        <w:rPr>
          <w:szCs w:val="26"/>
          <w:lang w:val="vi-VN"/>
        </w:rPr>
      </w:pPr>
      <w:r w:rsidRPr="007B72B5">
        <w:rPr>
          <w:b/>
          <w:bCs/>
          <w:szCs w:val="26"/>
          <w:lang w:val="vi-VN"/>
        </w:rPr>
        <w:t>8</w:t>
      </w:r>
      <w:r w:rsidR="0085189C" w:rsidRPr="0085189C">
        <w:rPr>
          <w:szCs w:val="26"/>
          <w:lang w:val="vi-VN"/>
        </w:rPr>
        <w:t xml:space="preserve">. </w:t>
      </w:r>
      <w:r w:rsidR="0085189C" w:rsidRPr="0085189C">
        <w:rPr>
          <w:b/>
          <w:bCs/>
          <w:szCs w:val="26"/>
          <w:lang w:val="vi-VN"/>
        </w:rPr>
        <w:t>Kế hoạch bố trí thời gian NC</w:t>
      </w:r>
      <w:r w:rsidR="00C536C9">
        <w:rPr>
          <w:szCs w:val="26"/>
          <w:lang w:val="vi-VN"/>
        </w:rPr>
        <w:t xml:space="preserve">: </w:t>
      </w:r>
    </w:p>
    <w:p w14:paraId="52739F7C" w14:textId="77777777" w:rsidR="00434E6F" w:rsidRPr="00434E6F" w:rsidRDefault="00434E6F" w:rsidP="00AB3B52">
      <w:pPr>
        <w:tabs>
          <w:tab w:val="num" w:pos="284"/>
          <w:tab w:val="right" w:leader="dot" w:pos="9356"/>
        </w:tabs>
        <w:spacing w:before="120"/>
        <w:ind w:left="284" w:hanging="284"/>
        <w:jc w:val="both"/>
        <w:rPr>
          <w:szCs w:val="26"/>
        </w:rPr>
      </w:pPr>
      <w:r>
        <w:rPr>
          <w:szCs w:val="26"/>
          <w:lang w:val="vi-VN"/>
        </w:rPr>
        <w:tab/>
      </w:r>
      <w:r>
        <w:rPr>
          <w:szCs w:val="26"/>
        </w:rPr>
        <w:t>Kế hoạch viết bản thảo luận văn</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534"/>
      </w:tblGrid>
      <w:tr w:rsidR="00C536C9" w:rsidRPr="00050D81" w14:paraId="2DAF653E" w14:textId="77777777" w:rsidTr="002C398A">
        <w:tc>
          <w:tcPr>
            <w:tcW w:w="4527" w:type="dxa"/>
            <w:shd w:val="clear" w:color="auto" w:fill="auto"/>
          </w:tcPr>
          <w:p w14:paraId="38BA2992" w14:textId="77777777" w:rsidR="00C536C9" w:rsidRPr="00050D81" w:rsidRDefault="00500462" w:rsidP="00050D81">
            <w:pPr>
              <w:tabs>
                <w:tab w:val="num" w:pos="284"/>
                <w:tab w:val="right" w:leader="dot" w:pos="9356"/>
              </w:tabs>
              <w:spacing w:before="120"/>
              <w:jc w:val="both"/>
              <w:rPr>
                <w:szCs w:val="26"/>
              </w:rPr>
            </w:pPr>
            <w:r w:rsidRPr="00050D81">
              <w:rPr>
                <w:szCs w:val="26"/>
              </w:rPr>
              <w:t>Thời gian</w:t>
            </w:r>
          </w:p>
        </w:tc>
        <w:tc>
          <w:tcPr>
            <w:tcW w:w="4534" w:type="dxa"/>
            <w:shd w:val="clear" w:color="auto" w:fill="auto"/>
          </w:tcPr>
          <w:p w14:paraId="58D9917E" w14:textId="77777777" w:rsidR="00C536C9" w:rsidRPr="00050D81" w:rsidRDefault="00500462" w:rsidP="00050D81">
            <w:pPr>
              <w:tabs>
                <w:tab w:val="num" w:pos="284"/>
                <w:tab w:val="right" w:leader="dot" w:pos="9356"/>
              </w:tabs>
              <w:spacing w:before="120"/>
              <w:jc w:val="both"/>
              <w:rPr>
                <w:szCs w:val="26"/>
              </w:rPr>
            </w:pPr>
            <w:r w:rsidRPr="00050D81">
              <w:rPr>
                <w:szCs w:val="26"/>
              </w:rPr>
              <w:t>Công việc</w:t>
            </w:r>
          </w:p>
        </w:tc>
      </w:tr>
      <w:tr w:rsidR="00C536C9" w:rsidRPr="00050D81" w14:paraId="6F7A0657" w14:textId="77777777" w:rsidTr="002C398A">
        <w:tc>
          <w:tcPr>
            <w:tcW w:w="4527" w:type="dxa"/>
            <w:shd w:val="clear" w:color="auto" w:fill="auto"/>
          </w:tcPr>
          <w:p w14:paraId="3CCBC687" w14:textId="77777777" w:rsidR="00C536C9" w:rsidRPr="00FB072B" w:rsidRDefault="00FB072B" w:rsidP="00050D81">
            <w:pPr>
              <w:tabs>
                <w:tab w:val="num" w:pos="284"/>
                <w:tab w:val="right" w:leader="dot" w:pos="9356"/>
              </w:tabs>
              <w:spacing w:before="120"/>
              <w:jc w:val="both"/>
              <w:rPr>
                <w:szCs w:val="26"/>
              </w:rPr>
            </w:pPr>
            <w:r>
              <w:rPr>
                <w:szCs w:val="26"/>
              </w:rPr>
              <w:t>Tháng 1</w:t>
            </w:r>
          </w:p>
        </w:tc>
        <w:tc>
          <w:tcPr>
            <w:tcW w:w="4534" w:type="dxa"/>
            <w:shd w:val="clear" w:color="auto" w:fill="auto"/>
          </w:tcPr>
          <w:p w14:paraId="708BFC10" w14:textId="77777777" w:rsidR="00C536C9" w:rsidRDefault="002D096F" w:rsidP="00050D81">
            <w:pPr>
              <w:tabs>
                <w:tab w:val="num" w:pos="284"/>
                <w:tab w:val="right" w:leader="dot" w:pos="9356"/>
              </w:tabs>
              <w:spacing w:before="120"/>
              <w:jc w:val="both"/>
              <w:rPr>
                <w:szCs w:val="26"/>
              </w:rPr>
            </w:pPr>
            <w:r>
              <w:rPr>
                <w:szCs w:val="26"/>
              </w:rPr>
              <w:t>N</w:t>
            </w:r>
            <w:r w:rsidR="00032A7A">
              <w:rPr>
                <w:szCs w:val="26"/>
              </w:rPr>
              <w:t>hận xét ưu và khuyết điểm</w:t>
            </w:r>
            <w:r w:rsidR="00040037">
              <w:rPr>
                <w:szCs w:val="26"/>
              </w:rPr>
              <w:t xml:space="preserve"> của các thuật toán</w:t>
            </w:r>
            <w:r w:rsidR="00896184">
              <w:rPr>
                <w:szCs w:val="26"/>
              </w:rPr>
              <w:t xml:space="preserve"> khai thác mẫu tuần tự</w:t>
            </w:r>
            <w:r w:rsidR="00040037">
              <w:rPr>
                <w:szCs w:val="26"/>
              </w:rPr>
              <w:t xml:space="preserve"> </w:t>
            </w:r>
            <w:r w:rsidR="00DA52BA">
              <w:rPr>
                <w:szCs w:val="26"/>
              </w:rPr>
              <w:t xml:space="preserve">phổ biến </w:t>
            </w:r>
            <w:r w:rsidR="00040037">
              <w:rPr>
                <w:szCs w:val="26"/>
              </w:rPr>
              <w:t>đã được đề xuất</w:t>
            </w:r>
            <w:r w:rsidR="00A1598E" w:rsidRPr="00050D81">
              <w:rPr>
                <w:szCs w:val="26"/>
              </w:rPr>
              <w:t>.</w:t>
            </w:r>
          </w:p>
          <w:p w14:paraId="4551D58B" w14:textId="77777777" w:rsidR="00802AA6" w:rsidRPr="00050D81" w:rsidRDefault="00802AA6" w:rsidP="00050D81">
            <w:pPr>
              <w:tabs>
                <w:tab w:val="num" w:pos="284"/>
                <w:tab w:val="right" w:leader="dot" w:pos="9356"/>
              </w:tabs>
              <w:spacing w:before="120"/>
              <w:jc w:val="both"/>
              <w:rPr>
                <w:szCs w:val="26"/>
              </w:rPr>
            </w:pPr>
            <w:r>
              <w:rPr>
                <w:szCs w:val="26"/>
              </w:rPr>
              <w:t>Cài đặt các thuật toán khai thác mẫu tuần tự phổ biến đã có.</w:t>
            </w:r>
          </w:p>
        </w:tc>
      </w:tr>
      <w:tr w:rsidR="00C536C9" w:rsidRPr="00050D81" w14:paraId="7FACDFB0" w14:textId="77777777" w:rsidTr="002C398A">
        <w:tc>
          <w:tcPr>
            <w:tcW w:w="4527" w:type="dxa"/>
            <w:shd w:val="clear" w:color="auto" w:fill="auto"/>
          </w:tcPr>
          <w:p w14:paraId="3752376F" w14:textId="77777777" w:rsidR="00C536C9" w:rsidRPr="00FB072B" w:rsidRDefault="00FB072B" w:rsidP="00050D81">
            <w:pPr>
              <w:tabs>
                <w:tab w:val="num" w:pos="284"/>
                <w:tab w:val="right" w:leader="dot" w:pos="9356"/>
              </w:tabs>
              <w:spacing w:before="120"/>
              <w:jc w:val="both"/>
              <w:rPr>
                <w:szCs w:val="26"/>
              </w:rPr>
            </w:pPr>
            <w:r>
              <w:rPr>
                <w:szCs w:val="26"/>
              </w:rPr>
              <w:t>Tháng 2</w:t>
            </w:r>
          </w:p>
        </w:tc>
        <w:tc>
          <w:tcPr>
            <w:tcW w:w="4534" w:type="dxa"/>
            <w:shd w:val="clear" w:color="auto" w:fill="auto"/>
          </w:tcPr>
          <w:p w14:paraId="682572AA" w14:textId="77777777" w:rsidR="00C536C9" w:rsidRPr="00050D81" w:rsidRDefault="001421E0" w:rsidP="00050D81">
            <w:pPr>
              <w:tabs>
                <w:tab w:val="num" w:pos="284"/>
                <w:tab w:val="right" w:leader="dot" w:pos="9356"/>
              </w:tabs>
              <w:spacing w:before="120"/>
              <w:jc w:val="both"/>
              <w:rPr>
                <w:szCs w:val="26"/>
              </w:rPr>
            </w:pPr>
            <w:r>
              <w:rPr>
                <w:szCs w:val="26"/>
              </w:rPr>
              <w:t>Nghiên cứu hiệu chỉnh cấu trúc N-list và cây FUSP vào khai thác mẫu tuần tự</w:t>
            </w:r>
            <w:r w:rsidR="00802AA6">
              <w:rPr>
                <w:szCs w:val="26"/>
              </w:rPr>
              <w:t xml:space="preserve"> phổ biến.</w:t>
            </w:r>
          </w:p>
        </w:tc>
      </w:tr>
      <w:tr w:rsidR="00C536C9" w:rsidRPr="00050D81" w14:paraId="166CE3B8" w14:textId="77777777" w:rsidTr="002C398A">
        <w:tc>
          <w:tcPr>
            <w:tcW w:w="4527" w:type="dxa"/>
            <w:shd w:val="clear" w:color="auto" w:fill="auto"/>
          </w:tcPr>
          <w:p w14:paraId="260E4D6A" w14:textId="77777777" w:rsidR="00C536C9" w:rsidRPr="00FB072B" w:rsidRDefault="00FB072B" w:rsidP="00050D81">
            <w:pPr>
              <w:tabs>
                <w:tab w:val="num" w:pos="284"/>
                <w:tab w:val="right" w:leader="dot" w:pos="9356"/>
              </w:tabs>
              <w:spacing w:before="120"/>
              <w:jc w:val="both"/>
              <w:rPr>
                <w:szCs w:val="26"/>
              </w:rPr>
            </w:pPr>
            <w:r>
              <w:rPr>
                <w:szCs w:val="26"/>
              </w:rPr>
              <w:lastRenderedPageBreak/>
              <w:t>Tháng 3</w:t>
            </w:r>
            <w:r w:rsidR="000672EC">
              <w:rPr>
                <w:szCs w:val="26"/>
              </w:rPr>
              <w:t>,4</w:t>
            </w:r>
          </w:p>
        </w:tc>
        <w:tc>
          <w:tcPr>
            <w:tcW w:w="4534" w:type="dxa"/>
            <w:shd w:val="clear" w:color="auto" w:fill="auto"/>
          </w:tcPr>
          <w:p w14:paraId="0DBC9355" w14:textId="77777777" w:rsidR="00C536C9" w:rsidRPr="00050D81" w:rsidRDefault="00E21471" w:rsidP="00050D81">
            <w:pPr>
              <w:tabs>
                <w:tab w:val="num" w:pos="284"/>
                <w:tab w:val="right" w:leader="dot" w:pos="9356"/>
              </w:tabs>
              <w:spacing w:before="120"/>
              <w:jc w:val="both"/>
              <w:rPr>
                <w:szCs w:val="26"/>
              </w:rPr>
            </w:pPr>
            <w:r w:rsidRPr="00050D81">
              <w:rPr>
                <w:szCs w:val="26"/>
              </w:rPr>
              <w:t>H</w:t>
            </w:r>
            <w:r w:rsidR="00F552A6">
              <w:rPr>
                <w:szCs w:val="26"/>
              </w:rPr>
              <w:t>iện thực trương trình</w:t>
            </w:r>
            <w:r w:rsidRPr="00050D81">
              <w:rPr>
                <w:szCs w:val="26"/>
              </w:rPr>
              <w:t xml:space="preserve"> và chỉnh sửa cho phù hợp thực tế.</w:t>
            </w:r>
          </w:p>
        </w:tc>
      </w:tr>
      <w:tr w:rsidR="00C536C9" w:rsidRPr="00050D81" w14:paraId="32BD39D6" w14:textId="77777777" w:rsidTr="002C398A">
        <w:tc>
          <w:tcPr>
            <w:tcW w:w="4527" w:type="dxa"/>
            <w:shd w:val="clear" w:color="auto" w:fill="auto"/>
          </w:tcPr>
          <w:p w14:paraId="6A68DA64" w14:textId="77777777" w:rsidR="00C536C9" w:rsidRPr="00FB072B" w:rsidRDefault="007A5AFB" w:rsidP="00050D81">
            <w:pPr>
              <w:tabs>
                <w:tab w:val="num" w:pos="284"/>
                <w:tab w:val="right" w:leader="dot" w:pos="9356"/>
              </w:tabs>
              <w:spacing w:before="120"/>
              <w:jc w:val="both"/>
              <w:rPr>
                <w:szCs w:val="26"/>
              </w:rPr>
            </w:pPr>
            <w:r>
              <w:rPr>
                <w:szCs w:val="26"/>
              </w:rPr>
              <w:t xml:space="preserve">Tháng </w:t>
            </w:r>
            <w:r w:rsidR="000672EC">
              <w:rPr>
                <w:szCs w:val="26"/>
              </w:rPr>
              <w:t>5</w:t>
            </w:r>
          </w:p>
        </w:tc>
        <w:tc>
          <w:tcPr>
            <w:tcW w:w="4534" w:type="dxa"/>
            <w:shd w:val="clear" w:color="auto" w:fill="auto"/>
          </w:tcPr>
          <w:p w14:paraId="538F1248" w14:textId="77777777" w:rsidR="00C536C9" w:rsidRPr="00050D81" w:rsidRDefault="00A22234" w:rsidP="00AD3F65">
            <w:pPr>
              <w:tabs>
                <w:tab w:val="num" w:pos="284"/>
                <w:tab w:val="right" w:leader="dot" w:pos="9356"/>
              </w:tabs>
              <w:spacing w:before="120"/>
              <w:jc w:val="both"/>
              <w:rPr>
                <w:szCs w:val="26"/>
              </w:rPr>
            </w:pPr>
            <w:r>
              <w:rPr>
                <w:szCs w:val="26"/>
              </w:rPr>
              <w:t>Viết</w:t>
            </w:r>
            <w:r w:rsidR="00AD3F65">
              <w:rPr>
                <w:szCs w:val="26"/>
              </w:rPr>
              <w:t xml:space="preserve"> và đăng bài báo</w:t>
            </w:r>
            <w:r w:rsidR="00AD3F65" w:rsidRPr="00050D81">
              <w:rPr>
                <w:szCs w:val="26"/>
              </w:rPr>
              <w:t xml:space="preserve"> </w:t>
            </w:r>
            <w:r w:rsidR="00AD3F65">
              <w:rPr>
                <w:szCs w:val="26"/>
              </w:rPr>
              <w:t>khoa học</w:t>
            </w:r>
          </w:p>
        </w:tc>
      </w:tr>
      <w:tr w:rsidR="00D46ADE" w:rsidRPr="00050D81" w14:paraId="0614D99F" w14:textId="77777777" w:rsidTr="002C398A">
        <w:tc>
          <w:tcPr>
            <w:tcW w:w="4527" w:type="dxa"/>
            <w:shd w:val="clear" w:color="auto" w:fill="auto"/>
          </w:tcPr>
          <w:p w14:paraId="20608CE1" w14:textId="77777777" w:rsidR="00D46ADE" w:rsidRDefault="00D46ADE" w:rsidP="00050D81">
            <w:pPr>
              <w:tabs>
                <w:tab w:val="num" w:pos="284"/>
                <w:tab w:val="right" w:leader="dot" w:pos="9356"/>
              </w:tabs>
              <w:spacing w:before="120"/>
              <w:jc w:val="both"/>
              <w:rPr>
                <w:szCs w:val="26"/>
              </w:rPr>
            </w:pPr>
            <w:r>
              <w:rPr>
                <w:szCs w:val="26"/>
              </w:rPr>
              <w:t xml:space="preserve">Tháng </w:t>
            </w:r>
            <w:r w:rsidR="007A5AFB">
              <w:rPr>
                <w:szCs w:val="26"/>
              </w:rPr>
              <w:t>6</w:t>
            </w:r>
          </w:p>
        </w:tc>
        <w:tc>
          <w:tcPr>
            <w:tcW w:w="4534" w:type="dxa"/>
            <w:shd w:val="clear" w:color="auto" w:fill="auto"/>
          </w:tcPr>
          <w:p w14:paraId="330947D1" w14:textId="77777777" w:rsidR="00D46ADE" w:rsidRPr="00050D81" w:rsidRDefault="009A4430" w:rsidP="006F48A9">
            <w:pPr>
              <w:tabs>
                <w:tab w:val="num" w:pos="284"/>
                <w:tab w:val="right" w:leader="dot" w:pos="9356"/>
              </w:tabs>
              <w:spacing w:before="120"/>
              <w:jc w:val="both"/>
              <w:rPr>
                <w:szCs w:val="26"/>
              </w:rPr>
            </w:pPr>
            <w:r>
              <w:rPr>
                <w:szCs w:val="26"/>
              </w:rPr>
              <w:t>Viết, c</w:t>
            </w:r>
            <w:r w:rsidR="007B06A5">
              <w:rPr>
                <w:szCs w:val="26"/>
              </w:rPr>
              <w:t>hỉnh sửa</w:t>
            </w:r>
            <w:r w:rsidR="00CF3030">
              <w:rPr>
                <w:szCs w:val="26"/>
              </w:rPr>
              <w:t xml:space="preserve"> luận văn</w:t>
            </w:r>
            <w:r w:rsidR="00B25019">
              <w:rPr>
                <w:szCs w:val="26"/>
              </w:rPr>
              <w:t>, thực hiện báo cáo luận văn trước hội đồng</w:t>
            </w:r>
          </w:p>
        </w:tc>
      </w:tr>
    </w:tbl>
    <w:p w14:paraId="68ED612E" w14:textId="77777777" w:rsidR="00AB3B52" w:rsidRPr="0085189C" w:rsidRDefault="00AB3B52" w:rsidP="00AB3B52">
      <w:pPr>
        <w:tabs>
          <w:tab w:val="num" w:pos="284"/>
          <w:tab w:val="right" w:leader="dot" w:pos="9356"/>
        </w:tabs>
        <w:spacing w:before="120"/>
        <w:ind w:left="284" w:hanging="284"/>
        <w:jc w:val="both"/>
        <w:rPr>
          <w:szCs w:val="26"/>
          <w:lang w:val="vi-VN"/>
        </w:rPr>
      </w:pPr>
      <w:r w:rsidRPr="00AB3B52">
        <w:rPr>
          <w:szCs w:val="26"/>
          <w:lang w:val="vi-VN"/>
        </w:rPr>
        <w:t xml:space="preserve"> </w:t>
      </w:r>
    </w:p>
    <w:p w14:paraId="75B6194B" w14:textId="77777777" w:rsidR="00B40790" w:rsidRDefault="007B72B5" w:rsidP="009F7335">
      <w:pPr>
        <w:tabs>
          <w:tab w:val="num" w:pos="284"/>
          <w:tab w:val="right" w:leader="dot" w:pos="9356"/>
        </w:tabs>
        <w:spacing w:before="120"/>
        <w:ind w:left="284" w:hanging="284"/>
        <w:jc w:val="both"/>
        <w:rPr>
          <w:b/>
          <w:bCs/>
          <w:szCs w:val="26"/>
          <w:lang w:val="vi-VN"/>
        </w:rPr>
      </w:pPr>
      <w:r w:rsidRPr="007B72B5">
        <w:rPr>
          <w:b/>
          <w:bCs/>
          <w:szCs w:val="26"/>
          <w:lang w:val="vi-VN"/>
        </w:rPr>
        <w:t>9</w:t>
      </w:r>
      <w:r w:rsidR="0085189C" w:rsidRPr="0085189C">
        <w:rPr>
          <w:szCs w:val="26"/>
          <w:lang w:val="vi-VN"/>
        </w:rPr>
        <w:t>.</w:t>
      </w:r>
      <w:r w:rsidR="0085189C" w:rsidRPr="0085189C">
        <w:rPr>
          <w:b/>
          <w:bCs/>
          <w:szCs w:val="26"/>
          <w:lang w:val="vi-VN"/>
        </w:rPr>
        <w:t>Tài liệu tham khảo</w:t>
      </w:r>
    </w:p>
    <w:p w14:paraId="65F54E8D" w14:textId="77777777" w:rsidR="00DA0CB5" w:rsidRDefault="008824DC" w:rsidP="00141AEE">
      <w:pPr>
        <w:tabs>
          <w:tab w:val="num" w:pos="284"/>
          <w:tab w:val="right" w:leader="dot" w:pos="9356"/>
        </w:tabs>
        <w:spacing w:before="120"/>
        <w:ind w:left="284" w:hanging="284"/>
        <w:jc w:val="both"/>
        <w:rPr>
          <w:bCs/>
          <w:szCs w:val="26"/>
        </w:rPr>
      </w:pPr>
      <w:r>
        <w:rPr>
          <w:b/>
          <w:bCs/>
          <w:szCs w:val="26"/>
          <w:lang w:val="vi-VN"/>
        </w:rPr>
        <w:tab/>
      </w:r>
      <w:r>
        <w:rPr>
          <w:bCs/>
          <w:szCs w:val="26"/>
        </w:rPr>
        <w:t>[</w:t>
      </w:r>
      <w:r w:rsidR="00C53484">
        <w:rPr>
          <w:bCs/>
          <w:szCs w:val="26"/>
        </w:rPr>
        <w:t>1</w:t>
      </w:r>
      <w:r>
        <w:rPr>
          <w:bCs/>
          <w:szCs w:val="26"/>
        </w:rPr>
        <w:t>]</w:t>
      </w:r>
      <w:r w:rsidR="008C1D89">
        <w:rPr>
          <w:bCs/>
          <w:szCs w:val="26"/>
        </w:rPr>
        <w:t xml:space="preserve"> </w:t>
      </w:r>
      <w:r w:rsidR="00D6390E" w:rsidRPr="00D6390E">
        <w:rPr>
          <w:bCs/>
          <w:szCs w:val="26"/>
        </w:rPr>
        <w:t>Agrawal, Rakesh, Tomasz Imieliński, and Arun Swami. "Mining association rules between sets of items in large databases." </w:t>
      </w:r>
      <w:r w:rsidR="00D6390E" w:rsidRPr="00D6390E">
        <w:rPr>
          <w:bCs/>
          <w:i/>
          <w:iCs/>
          <w:szCs w:val="26"/>
        </w:rPr>
        <w:t>Acm sigmod record</w:t>
      </w:r>
      <w:r w:rsidR="00D6390E" w:rsidRPr="00D6390E">
        <w:rPr>
          <w:bCs/>
          <w:szCs w:val="26"/>
        </w:rPr>
        <w:t>. Vol. 22. No. 2. ACM, 1993.</w:t>
      </w:r>
    </w:p>
    <w:p w14:paraId="0ED35E41" w14:textId="77777777" w:rsidR="00EA2492" w:rsidRDefault="00EA2492" w:rsidP="00DA0CB5">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2</w:t>
      </w:r>
      <w:r w:rsidR="007A6A5C">
        <w:rPr>
          <w:szCs w:val="26"/>
        </w:rPr>
        <w:t xml:space="preserve">] </w:t>
      </w:r>
      <w:r w:rsidR="00634DCF" w:rsidRPr="00634DCF">
        <w:rPr>
          <w:szCs w:val="26"/>
        </w:rPr>
        <w:t>Agrawal, Rakesh, and Ramakrishnan Srikant. "Mining sequential patterns." </w:t>
      </w:r>
      <w:r w:rsidR="00634DCF" w:rsidRPr="00634DCF">
        <w:rPr>
          <w:i/>
          <w:iCs/>
          <w:szCs w:val="26"/>
        </w:rPr>
        <w:t>Data Engineering, 1995. Proceedings of the Eleventh International Conference on</w:t>
      </w:r>
      <w:r w:rsidR="00634DCF" w:rsidRPr="00634DCF">
        <w:rPr>
          <w:szCs w:val="26"/>
        </w:rPr>
        <w:t>. IEEE, 1995.</w:t>
      </w:r>
    </w:p>
    <w:p w14:paraId="5DD38DB9" w14:textId="77777777" w:rsidR="000C49E2" w:rsidRDefault="000C49E2" w:rsidP="000A0527">
      <w:pPr>
        <w:tabs>
          <w:tab w:val="num" w:pos="284"/>
          <w:tab w:val="right" w:leader="dot" w:pos="9356"/>
        </w:tabs>
        <w:spacing w:before="120"/>
        <w:ind w:left="284" w:hanging="284"/>
        <w:jc w:val="both"/>
        <w:rPr>
          <w:szCs w:val="26"/>
        </w:rPr>
      </w:pPr>
      <w:r>
        <w:rPr>
          <w:szCs w:val="26"/>
        </w:rPr>
        <w:tab/>
        <w:t>[</w:t>
      </w:r>
      <w:r w:rsidR="00C53484">
        <w:rPr>
          <w:szCs w:val="26"/>
        </w:rPr>
        <w:t>3</w:t>
      </w:r>
      <w:r>
        <w:rPr>
          <w:szCs w:val="26"/>
        </w:rPr>
        <w:t>]</w:t>
      </w:r>
      <w:r w:rsidR="000A0527">
        <w:rPr>
          <w:szCs w:val="26"/>
        </w:rPr>
        <w:t xml:space="preserve"> </w:t>
      </w:r>
      <w:r w:rsidR="002207F4" w:rsidRPr="002207F4">
        <w:rPr>
          <w:szCs w:val="26"/>
        </w:rPr>
        <w:t>Srikant, Ramakrishnan, and Rakesh Agrawal. "Mining sequential patterns: Generalizations and performance improvements." </w:t>
      </w:r>
      <w:r w:rsidR="002207F4" w:rsidRPr="002207F4">
        <w:rPr>
          <w:i/>
          <w:iCs/>
          <w:szCs w:val="26"/>
        </w:rPr>
        <w:t>International Conference on Extending Database Technology</w:t>
      </w:r>
      <w:r w:rsidR="002207F4" w:rsidRPr="002207F4">
        <w:rPr>
          <w:szCs w:val="26"/>
        </w:rPr>
        <w:t>. Springer Berlin Heidelberg, 1996.</w:t>
      </w:r>
    </w:p>
    <w:p w14:paraId="17F0CF32" w14:textId="77777777" w:rsidR="00F51AE8" w:rsidRDefault="00F51AE8" w:rsidP="00F51AE8">
      <w:pPr>
        <w:tabs>
          <w:tab w:val="num" w:pos="284"/>
          <w:tab w:val="right" w:leader="dot" w:pos="9356"/>
        </w:tabs>
        <w:spacing w:before="120"/>
        <w:ind w:left="284" w:hanging="284"/>
        <w:jc w:val="both"/>
        <w:rPr>
          <w:szCs w:val="26"/>
        </w:rPr>
      </w:pPr>
      <w:r>
        <w:rPr>
          <w:szCs w:val="26"/>
        </w:rPr>
        <w:tab/>
        <w:t>[</w:t>
      </w:r>
      <w:r w:rsidR="00C53484">
        <w:rPr>
          <w:szCs w:val="26"/>
        </w:rPr>
        <w:t>4</w:t>
      </w:r>
      <w:r>
        <w:rPr>
          <w:szCs w:val="26"/>
        </w:rPr>
        <w:t xml:space="preserve">] </w:t>
      </w:r>
      <w:r w:rsidR="00212745" w:rsidRPr="00212745">
        <w:rPr>
          <w:szCs w:val="26"/>
        </w:rPr>
        <w:t>Han, Jiawei, Jian Pei, and Yiwen Yin. "Mining frequent patterns without candidate generation." </w:t>
      </w:r>
      <w:r w:rsidR="00212745" w:rsidRPr="00212745">
        <w:rPr>
          <w:i/>
          <w:iCs/>
          <w:szCs w:val="26"/>
        </w:rPr>
        <w:t>ACM Sigmod Record</w:t>
      </w:r>
      <w:r w:rsidR="00212745" w:rsidRPr="00212745">
        <w:rPr>
          <w:szCs w:val="26"/>
        </w:rPr>
        <w:t>. Vol. 29. No. 2. ACM, 2000.</w:t>
      </w:r>
    </w:p>
    <w:p w14:paraId="0C49749A" w14:textId="77777777" w:rsidR="00475B01" w:rsidRDefault="00A31E94" w:rsidP="00544C6D">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5</w:t>
      </w:r>
      <w:r w:rsidRPr="00A31E94">
        <w:rPr>
          <w:szCs w:val="26"/>
        </w:rPr>
        <w:t>]</w:t>
      </w:r>
      <w:r w:rsidR="009C30C5">
        <w:rPr>
          <w:szCs w:val="26"/>
        </w:rPr>
        <w:t xml:space="preserve"> </w:t>
      </w:r>
      <w:r w:rsidR="009D1CC0" w:rsidRPr="009D1CC0">
        <w:rPr>
          <w:szCs w:val="26"/>
        </w:rPr>
        <w:t>Zaki, Mohammed J. "SPADE: An efficient algorithm for mining frequent sequences." </w:t>
      </w:r>
      <w:r w:rsidR="009D1CC0" w:rsidRPr="009D1CC0">
        <w:rPr>
          <w:i/>
          <w:iCs/>
          <w:szCs w:val="26"/>
        </w:rPr>
        <w:t>Machine learning</w:t>
      </w:r>
      <w:r w:rsidR="009D1CC0" w:rsidRPr="009D1CC0">
        <w:rPr>
          <w:szCs w:val="26"/>
        </w:rPr>
        <w:t> 42.1-2 (2001): 31-60.</w:t>
      </w:r>
    </w:p>
    <w:p w14:paraId="790AFDB3" w14:textId="77777777" w:rsidR="00E5372A" w:rsidRDefault="00E5372A" w:rsidP="007C111D">
      <w:pPr>
        <w:tabs>
          <w:tab w:val="num" w:pos="284"/>
          <w:tab w:val="right" w:leader="dot" w:pos="9356"/>
        </w:tabs>
        <w:spacing w:before="120"/>
        <w:ind w:left="284" w:hanging="284"/>
        <w:jc w:val="both"/>
        <w:rPr>
          <w:szCs w:val="26"/>
        </w:rPr>
      </w:pPr>
      <w:r>
        <w:rPr>
          <w:szCs w:val="26"/>
        </w:rPr>
        <w:tab/>
        <w:t>[</w:t>
      </w:r>
      <w:r w:rsidR="00C53484">
        <w:rPr>
          <w:szCs w:val="26"/>
        </w:rPr>
        <w:t>6</w:t>
      </w:r>
      <w:r>
        <w:rPr>
          <w:szCs w:val="26"/>
        </w:rPr>
        <w:t xml:space="preserve">] </w:t>
      </w:r>
      <w:r w:rsidR="00AF4DCE" w:rsidRPr="00AF4DCE">
        <w:rPr>
          <w:szCs w:val="26"/>
        </w:rPr>
        <w:t>Han, Jiawei, et al. "Prefixspan: Mining sequential patterns efficiently by prefix-projected pattern growth." </w:t>
      </w:r>
      <w:r w:rsidR="00AF4DCE" w:rsidRPr="00AF4DCE">
        <w:rPr>
          <w:i/>
          <w:iCs/>
          <w:szCs w:val="26"/>
        </w:rPr>
        <w:t>proceedings of the 17th international conference on data engineering</w:t>
      </w:r>
      <w:r w:rsidR="00AF4DCE" w:rsidRPr="00AF4DCE">
        <w:rPr>
          <w:szCs w:val="26"/>
        </w:rPr>
        <w:t>. 2001.</w:t>
      </w:r>
    </w:p>
    <w:p w14:paraId="35B3C05A" w14:textId="77777777" w:rsidR="00544C6D" w:rsidRDefault="008824DC" w:rsidP="00BA1447">
      <w:pPr>
        <w:tabs>
          <w:tab w:val="num" w:pos="284"/>
          <w:tab w:val="right" w:leader="dot" w:pos="9356"/>
        </w:tabs>
        <w:spacing w:before="120"/>
        <w:ind w:left="284" w:hanging="284"/>
        <w:jc w:val="both"/>
        <w:rPr>
          <w:szCs w:val="26"/>
        </w:rPr>
      </w:pPr>
      <w:r>
        <w:rPr>
          <w:szCs w:val="26"/>
        </w:rPr>
        <w:tab/>
        <w:t>[</w:t>
      </w:r>
      <w:r w:rsidR="00C53484">
        <w:rPr>
          <w:szCs w:val="26"/>
        </w:rPr>
        <w:t>7</w:t>
      </w:r>
      <w:r w:rsidR="00982E92" w:rsidRPr="00982E92">
        <w:rPr>
          <w:szCs w:val="26"/>
        </w:rPr>
        <w:t xml:space="preserve">] </w:t>
      </w:r>
      <w:r w:rsidR="008F48A0" w:rsidRPr="008F48A0">
        <w:rPr>
          <w:szCs w:val="26"/>
        </w:rPr>
        <w:t>Lin, Chun-Wei, et al. "An incremental fusp-tree maintenance algorithm." </w:t>
      </w:r>
      <w:r w:rsidR="008F48A0" w:rsidRPr="008F48A0">
        <w:rPr>
          <w:i/>
          <w:iCs/>
          <w:szCs w:val="26"/>
        </w:rPr>
        <w:t>2008 Eighth International Conference on Intelligent Systems Design and Applications</w:t>
      </w:r>
      <w:r w:rsidR="008F48A0" w:rsidRPr="008F48A0">
        <w:rPr>
          <w:szCs w:val="26"/>
        </w:rPr>
        <w:t>. Vol. 1. IEEE, 2008.</w:t>
      </w:r>
    </w:p>
    <w:p w14:paraId="4BE70E24" w14:textId="7FFE030F" w:rsidR="00F15646" w:rsidRPr="00C12E50" w:rsidRDefault="00F15646" w:rsidP="00BA1447">
      <w:pPr>
        <w:tabs>
          <w:tab w:val="num" w:pos="284"/>
          <w:tab w:val="right" w:leader="dot" w:pos="9356"/>
        </w:tabs>
        <w:spacing w:before="120"/>
        <w:ind w:left="284" w:hanging="284"/>
        <w:jc w:val="both"/>
        <w:rPr>
          <w:iCs/>
          <w:szCs w:val="26"/>
        </w:rPr>
      </w:pPr>
      <w:r>
        <w:rPr>
          <w:szCs w:val="26"/>
        </w:rPr>
        <w:tab/>
        <w:t>[</w:t>
      </w:r>
      <w:r w:rsidR="00C53484">
        <w:rPr>
          <w:szCs w:val="26"/>
        </w:rPr>
        <w:t>8</w:t>
      </w:r>
      <w:r>
        <w:rPr>
          <w:szCs w:val="26"/>
        </w:rPr>
        <w:t xml:space="preserve">] </w:t>
      </w:r>
      <w:r w:rsidR="00214F7E" w:rsidRPr="00214F7E">
        <w:rPr>
          <w:szCs w:val="26"/>
        </w:rPr>
        <w:t>Bithi, Ashin Ara</w:t>
      </w:r>
      <w:del w:id="12" w:author="Mr.BayVo" w:date="2016-11-27T10:30:00Z">
        <w:r w:rsidR="00214F7E" w:rsidRPr="00214F7E" w:rsidDel="00C12E50">
          <w:rPr>
            <w:szCs w:val="26"/>
          </w:rPr>
          <w:delText>, Manira Akhter</w:delText>
        </w:r>
      </w:del>
      <w:bookmarkStart w:id="13" w:name="_GoBack"/>
      <w:bookmarkEnd w:id="13"/>
      <w:r w:rsidR="00214F7E" w:rsidRPr="00214F7E">
        <w:rPr>
          <w:szCs w:val="26"/>
        </w:rPr>
        <w:t>, and Abu Ahmed Ferdaus. "Tree Based Sequential Pattern Mining." </w:t>
      </w:r>
      <w:ins w:id="14" w:author="Mr.BayVo" w:date="2016-11-27T10:25:00Z">
        <w:r w:rsidR="00FC4DA8" w:rsidRPr="00FC4DA8">
          <w:rPr>
            <w:i/>
            <w:iCs/>
            <w:szCs w:val="26"/>
            <w:rPrChange w:id="15" w:author="Mr.BayVo" w:date="2016-11-27T10:26:00Z">
              <w:rPr/>
            </w:rPrChange>
          </w:rPr>
          <w:t xml:space="preserve">IOSR Journal of Computer Engineering </w:t>
        </w:r>
      </w:ins>
      <w:del w:id="16" w:author="Mr.BayVo" w:date="2016-11-27T10:25:00Z">
        <w:r w:rsidR="00214F7E" w:rsidRPr="00214F7E" w:rsidDel="00FC4DA8">
          <w:rPr>
            <w:i/>
            <w:iCs/>
            <w:szCs w:val="26"/>
          </w:rPr>
          <w:delText xml:space="preserve">IRACST-International </w:delText>
        </w:r>
        <w:r w:rsidR="00214F7E" w:rsidRPr="00214F7E" w:rsidDel="00FC4DA8">
          <w:rPr>
            <w:i/>
            <w:iCs/>
            <w:szCs w:val="26"/>
          </w:rPr>
          <w:lastRenderedPageBreak/>
          <w:delText>Journal of Computer Science and Information Technology &amp; Security (IJCSITS)</w:delText>
        </w:r>
      </w:del>
      <w:del w:id="17" w:author="Mr.BayVo" w:date="2016-11-27T10:21:00Z">
        <w:r w:rsidR="00214F7E" w:rsidRPr="00214F7E" w:rsidDel="00C10E74">
          <w:rPr>
            <w:i/>
            <w:iCs/>
            <w:szCs w:val="26"/>
          </w:rPr>
          <w:delText>, ISSN</w:delText>
        </w:r>
        <w:r w:rsidR="00214F7E" w:rsidRPr="00FC4DA8" w:rsidDel="00C10E74">
          <w:rPr>
            <w:i/>
            <w:iCs/>
            <w:szCs w:val="26"/>
            <w:rPrChange w:id="18" w:author="Mr.BayVo" w:date="2016-11-27T10:26:00Z">
              <w:rPr>
                <w:szCs w:val="26"/>
              </w:rPr>
            </w:rPrChange>
          </w:rPr>
          <w:delText>: 2249-9555</w:delText>
        </w:r>
      </w:del>
      <w:ins w:id="19" w:author="Mr.BayVo" w:date="2016-11-27T10:21:00Z">
        <w:r w:rsidR="00C10E74">
          <w:rPr>
            <w:i/>
            <w:iCs/>
            <w:szCs w:val="26"/>
          </w:rPr>
          <w:t xml:space="preserve"> </w:t>
        </w:r>
      </w:ins>
      <w:ins w:id="20" w:author="Mr.BayVo" w:date="2016-11-27T10:26:00Z">
        <w:r w:rsidR="00FC4DA8" w:rsidRPr="00FC4DA8">
          <w:rPr>
            <w:iCs/>
            <w:szCs w:val="26"/>
            <w:rPrChange w:id="21" w:author="Mr.BayVo" w:date="2016-11-27T10:26:00Z">
              <w:rPr>
                <w:i/>
                <w:iCs/>
                <w:szCs w:val="26"/>
              </w:rPr>
            </w:rPrChange>
          </w:rPr>
          <w:t xml:space="preserve">15.5 (2013): </w:t>
        </w:r>
        <w:r w:rsidR="00FC4DA8" w:rsidRPr="00C12E50">
          <w:rPr>
            <w:iCs/>
            <w:szCs w:val="26"/>
          </w:rPr>
          <w:t>79-89</w:t>
        </w:r>
      </w:ins>
      <w:r w:rsidR="00214F7E" w:rsidRPr="00C12E50">
        <w:rPr>
          <w:iCs/>
          <w:szCs w:val="26"/>
        </w:rPr>
        <w:t>.</w:t>
      </w:r>
    </w:p>
    <w:p w14:paraId="7A1665EC" w14:textId="77777777" w:rsidR="009F7335" w:rsidRPr="00457120" w:rsidRDefault="00392A89" w:rsidP="00457120">
      <w:pPr>
        <w:tabs>
          <w:tab w:val="num" w:pos="284"/>
          <w:tab w:val="right" w:leader="dot" w:pos="9356"/>
        </w:tabs>
        <w:spacing w:before="120"/>
        <w:ind w:left="284" w:hanging="284"/>
        <w:jc w:val="both"/>
        <w:rPr>
          <w:szCs w:val="26"/>
        </w:rPr>
      </w:pPr>
      <w:r>
        <w:rPr>
          <w:szCs w:val="26"/>
        </w:rPr>
        <w:tab/>
      </w:r>
      <w:r w:rsidR="008824DC">
        <w:rPr>
          <w:szCs w:val="26"/>
        </w:rPr>
        <w:t>[</w:t>
      </w:r>
      <w:r w:rsidR="00C53484">
        <w:rPr>
          <w:szCs w:val="26"/>
        </w:rPr>
        <w:t>9</w:t>
      </w:r>
      <w:r w:rsidR="00961DB5">
        <w:rPr>
          <w:szCs w:val="26"/>
        </w:rPr>
        <w:t xml:space="preserve">] </w:t>
      </w:r>
      <w:r w:rsidR="000A0FA3" w:rsidRPr="000A0FA3">
        <w:rPr>
          <w:szCs w:val="26"/>
        </w:rPr>
        <w:t>Deng, ZhiHong, ZhongHui Wang, and JiaJian Jiang. "A new algorithm for fast mining frequent itemsets using N-lists." </w:t>
      </w:r>
      <w:r w:rsidR="000A0FA3" w:rsidRPr="000A0FA3">
        <w:rPr>
          <w:i/>
          <w:iCs/>
          <w:szCs w:val="26"/>
        </w:rPr>
        <w:t>Science China Information Sciences</w:t>
      </w:r>
      <w:ins w:id="22" w:author="Mr.BayVo" w:date="2016-11-27T10:21:00Z">
        <w:r w:rsidR="00C10E74">
          <w:rPr>
            <w:i/>
            <w:iCs/>
            <w:szCs w:val="26"/>
          </w:rPr>
          <w:t xml:space="preserve"> </w:t>
        </w:r>
      </w:ins>
      <w:r w:rsidR="000A0FA3" w:rsidRPr="000A0FA3">
        <w:rPr>
          <w:szCs w:val="26"/>
        </w:rPr>
        <w:t>55.9 (2012): 2008-2030.</w:t>
      </w:r>
    </w:p>
    <w:p w14:paraId="48510FB0" w14:textId="77777777" w:rsidR="00F33D24" w:rsidRDefault="00F33D24" w:rsidP="009F7335">
      <w:pPr>
        <w:tabs>
          <w:tab w:val="num" w:pos="284"/>
          <w:tab w:val="right" w:leader="dot" w:pos="9356"/>
        </w:tabs>
        <w:spacing w:before="120"/>
        <w:ind w:left="284" w:hanging="284"/>
        <w:jc w:val="both"/>
        <w:rPr>
          <w:szCs w:val="26"/>
          <w:lang w:val="vi-VN"/>
        </w:rPr>
      </w:pPr>
    </w:p>
    <w:p w14:paraId="68D39DA4" w14:textId="77777777" w:rsidR="00F33D24" w:rsidRDefault="00F33D24" w:rsidP="009F7335">
      <w:pPr>
        <w:tabs>
          <w:tab w:val="num" w:pos="284"/>
          <w:tab w:val="right" w:leader="dot" w:pos="9356"/>
        </w:tabs>
        <w:spacing w:before="120"/>
        <w:ind w:left="284" w:hanging="284"/>
        <w:jc w:val="both"/>
        <w:rPr>
          <w:szCs w:val="26"/>
          <w:lang w:val="vi-VN"/>
        </w:rPr>
      </w:pPr>
    </w:p>
    <w:p w14:paraId="19537A17" w14:textId="77777777" w:rsidR="00F33D24" w:rsidRDefault="00F33D24" w:rsidP="009F7335">
      <w:pPr>
        <w:tabs>
          <w:tab w:val="num" w:pos="284"/>
          <w:tab w:val="right" w:leader="dot" w:pos="9356"/>
        </w:tabs>
        <w:spacing w:before="120"/>
        <w:ind w:left="284" w:hanging="284"/>
        <w:jc w:val="both"/>
        <w:rPr>
          <w:szCs w:val="26"/>
          <w:lang w:val="vi-VN"/>
        </w:rPr>
      </w:pPr>
    </w:p>
    <w:p w14:paraId="327F9235" w14:textId="77777777" w:rsidR="00F33D24" w:rsidRDefault="00F33D24" w:rsidP="009F7335">
      <w:pPr>
        <w:tabs>
          <w:tab w:val="num" w:pos="284"/>
          <w:tab w:val="right" w:leader="dot" w:pos="9356"/>
        </w:tabs>
        <w:spacing w:before="120"/>
        <w:ind w:left="284" w:hanging="284"/>
        <w:jc w:val="both"/>
        <w:rPr>
          <w:szCs w:val="26"/>
          <w:lang w:val="vi-VN"/>
        </w:rPr>
      </w:pPr>
    </w:p>
    <w:p w14:paraId="6318CA87" w14:textId="77777777" w:rsidR="002C2739" w:rsidRPr="0085189C" w:rsidRDefault="002C2739" w:rsidP="00C7174E">
      <w:pPr>
        <w:tabs>
          <w:tab w:val="num" w:pos="284"/>
          <w:tab w:val="right" w:leader="dot" w:pos="9356"/>
        </w:tabs>
        <w:spacing w:before="120"/>
        <w:ind w:left="284" w:hanging="284"/>
        <w:jc w:val="both"/>
        <w:rPr>
          <w:szCs w:val="26"/>
          <w:lang w:val="vi-VN"/>
        </w:rPr>
      </w:pPr>
    </w:p>
    <w:p w14:paraId="491E7DA0" w14:textId="77777777" w:rsidR="00EA3CCB" w:rsidRPr="00834764" w:rsidRDefault="00EA3CCB" w:rsidP="005E434C">
      <w:pPr>
        <w:tabs>
          <w:tab w:val="center" w:pos="2268"/>
          <w:tab w:val="center" w:pos="7371"/>
        </w:tabs>
        <w:spacing w:before="120"/>
        <w:jc w:val="both"/>
        <w:rPr>
          <w:i/>
          <w:lang w:val="vi-VN"/>
        </w:rPr>
      </w:pPr>
      <w:r w:rsidRPr="005E434C">
        <w:rPr>
          <w:i/>
          <w:lang w:val="vi-VN"/>
        </w:rPr>
        <w:tab/>
      </w:r>
      <w:r w:rsidRPr="005E434C">
        <w:rPr>
          <w:i/>
          <w:lang w:val="vi-VN"/>
        </w:rPr>
        <w:tab/>
      </w:r>
      <w:r w:rsidRPr="00834764">
        <w:rPr>
          <w:i/>
          <w:lang w:val="vi-VN"/>
        </w:rPr>
        <w:t>TP. HCM, ngày      tháng       năm 20</w:t>
      </w:r>
      <w:r w:rsidR="00834764" w:rsidRPr="00834764">
        <w:rPr>
          <w:i/>
          <w:lang w:val="vi-VN"/>
        </w:rPr>
        <w:t>1..</w:t>
      </w:r>
    </w:p>
    <w:p w14:paraId="31C64223" w14:textId="77777777" w:rsidR="00EA3CCB" w:rsidRPr="00CD1605" w:rsidRDefault="00EA3CCB" w:rsidP="00EA3CCB">
      <w:pPr>
        <w:tabs>
          <w:tab w:val="center" w:pos="2268"/>
          <w:tab w:val="center" w:pos="7371"/>
        </w:tabs>
        <w:ind w:left="360"/>
        <w:jc w:val="both"/>
        <w:rPr>
          <w:b/>
        </w:rPr>
      </w:pPr>
      <w:r w:rsidRPr="00834764">
        <w:rPr>
          <w:b/>
          <w:lang w:val="vi-VN"/>
        </w:rPr>
        <w:tab/>
      </w:r>
      <w:r w:rsidRPr="00CD1605">
        <w:rPr>
          <w:b/>
        </w:rPr>
        <w:t>NGƯỜI HƯỚNG DẪN</w:t>
      </w:r>
      <w:r>
        <w:rPr>
          <w:b/>
        </w:rPr>
        <w:tab/>
        <w:t>HỌC VIÊN KÝ TÊN</w:t>
      </w:r>
    </w:p>
    <w:p w14:paraId="1DE3F87B" w14:textId="77777777" w:rsidR="00EA3CCB" w:rsidRDefault="00EA3CCB" w:rsidP="00EA3CCB">
      <w:pPr>
        <w:tabs>
          <w:tab w:val="center" w:pos="2268"/>
          <w:tab w:val="center" w:pos="7371"/>
        </w:tabs>
        <w:jc w:val="both"/>
      </w:pPr>
      <w:r>
        <w:tab/>
      </w:r>
      <w:r w:rsidRPr="00EA3CCB">
        <w:t>(</w:t>
      </w:r>
      <w:r w:rsidRPr="00EA3CCB">
        <w:rPr>
          <w:i/>
        </w:rPr>
        <w:t>Họ tên</w:t>
      </w:r>
      <w:r w:rsidR="005A28AD">
        <w:rPr>
          <w:i/>
        </w:rPr>
        <w:t xml:space="preserve"> </w:t>
      </w:r>
      <w:r w:rsidRPr="00EA3CCB">
        <w:rPr>
          <w:i/>
        </w:rPr>
        <w:t>và chữ ký</w:t>
      </w:r>
      <w:r w:rsidRPr="00EA3CCB">
        <w:t>)</w:t>
      </w:r>
      <w:r>
        <w:tab/>
      </w:r>
      <w:r w:rsidRPr="00EA3CCB">
        <w:t>(</w:t>
      </w:r>
      <w:r w:rsidR="005A28AD">
        <w:rPr>
          <w:i/>
        </w:rPr>
        <w:t>Họ</w:t>
      </w:r>
      <w:r w:rsidRPr="00EA3CCB">
        <w:rPr>
          <w:i/>
        </w:rPr>
        <w:t xml:space="preserve"> tên</w:t>
      </w:r>
      <w:r w:rsidR="005A28AD">
        <w:rPr>
          <w:i/>
        </w:rPr>
        <w:t xml:space="preserve"> </w:t>
      </w:r>
      <w:r w:rsidRPr="00EA3CCB">
        <w:rPr>
          <w:i/>
        </w:rPr>
        <w:t>và chữ ký</w:t>
      </w:r>
      <w:r w:rsidRPr="00EA3CCB">
        <w:t>)</w:t>
      </w:r>
    </w:p>
    <w:p w14:paraId="4DC05043" w14:textId="77777777" w:rsidR="00EA3CCB" w:rsidRDefault="00EA3CCB" w:rsidP="00EA3CCB">
      <w:pPr>
        <w:tabs>
          <w:tab w:val="center" w:pos="2268"/>
          <w:tab w:val="center" w:pos="7371"/>
        </w:tabs>
        <w:spacing w:before="120"/>
        <w:jc w:val="both"/>
      </w:pPr>
    </w:p>
    <w:p w14:paraId="65D4026A" w14:textId="77777777" w:rsidR="00EA3CCB" w:rsidRDefault="00EA3CCB" w:rsidP="00EA3CCB">
      <w:pPr>
        <w:tabs>
          <w:tab w:val="center" w:pos="2268"/>
          <w:tab w:val="center" w:pos="7371"/>
        </w:tabs>
        <w:spacing w:before="120"/>
        <w:jc w:val="both"/>
      </w:pPr>
    </w:p>
    <w:p w14:paraId="116D81D0" w14:textId="77777777" w:rsidR="00EA3CCB" w:rsidRDefault="00EA3CCB" w:rsidP="005E434C">
      <w:pPr>
        <w:tabs>
          <w:tab w:val="num" w:pos="284"/>
          <w:tab w:val="center" w:pos="2268"/>
          <w:tab w:val="center" w:pos="7371"/>
        </w:tabs>
        <w:ind w:left="284" w:hanging="284"/>
        <w:jc w:val="both"/>
        <w:rPr>
          <w:b/>
          <w:bCs/>
          <w:szCs w:val="26"/>
        </w:rPr>
      </w:pPr>
      <w:r>
        <w:tab/>
      </w:r>
      <w:r>
        <w:tab/>
      </w:r>
      <w:r w:rsidRPr="00AB3B52">
        <w:rPr>
          <w:sz w:val="20"/>
        </w:rPr>
        <w:t>……………</w:t>
      </w:r>
      <w:r>
        <w:rPr>
          <w:sz w:val="20"/>
        </w:rPr>
        <w:t>…………………….</w:t>
      </w:r>
      <w:r>
        <w:rPr>
          <w:sz w:val="20"/>
        </w:rPr>
        <w:tab/>
      </w:r>
      <w:r w:rsidRPr="00AB3B52">
        <w:rPr>
          <w:sz w:val="20"/>
        </w:rPr>
        <w:t>……………</w:t>
      </w:r>
      <w:r>
        <w:rPr>
          <w:sz w:val="20"/>
        </w:rPr>
        <w:t>…………………….</w:t>
      </w:r>
    </w:p>
    <w:p w14:paraId="3119D238" w14:textId="77777777" w:rsidR="00EA3CCB" w:rsidRPr="00EA3CCB" w:rsidRDefault="00EA3CCB" w:rsidP="00AB3B52">
      <w:pPr>
        <w:tabs>
          <w:tab w:val="num" w:pos="284"/>
        </w:tabs>
        <w:ind w:left="284" w:hanging="284"/>
        <w:jc w:val="both"/>
        <w:rPr>
          <w:b/>
          <w:bCs/>
          <w:szCs w:val="26"/>
          <w:lang w:val="vi-VN"/>
        </w:rPr>
      </w:pPr>
    </w:p>
    <w:p w14:paraId="46A27706" w14:textId="77777777" w:rsidR="0085189C" w:rsidRPr="00726731" w:rsidRDefault="0085189C" w:rsidP="00447B05">
      <w:pPr>
        <w:tabs>
          <w:tab w:val="num" w:pos="284"/>
        </w:tabs>
        <w:jc w:val="both"/>
        <w:rPr>
          <w:szCs w:val="26"/>
          <w:lang w:val="vi-VN"/>
        </w:rPr>
      </w:pPr>
    </w:p>
    <w:sectPr w:rsidR="0085189C" w:rsidRPr="00726731" w:rsidSect="00AD7CA9">
      <w:footerReference w:type="default" r:id="rId11"/>
      <w:pgSz w:w="11907" w:h="16840" w:code="9"/>
      <w:pgMar w:top="720" w:right="1134" w:bottom="737" w:left="141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r.BayVo" w:date="2016-11-27T10:14:00Z" w:initials="M">
    <w:p w14:paraId="3B678248" w14:textId="77777777" w:rsidR="00C10E74" w:rsidRDefault="00C10E74">
      <w:pPr>
        <w:pStyle w:val="CommentText"/>
      </w:pPr>
      <w:r>
        <w:rPr>
          <w:rStyle w:val="CommentReference"/>
        </w:rPr>
        <w:annotationRef/>
      </w:r>
      <w:r>
        <w:t>Nên là thuật toán hoặc là gì đó, đừng đưa tên bài báo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782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561F4" w14:textId="77777777" w:rsidR="00615E21" w:rsidRDefault="00615E21" w:rsidP="00274BCB">
      <w:pPr>
        <w:spacing w:line="240" w:lineRule="auto"/>
      </w:pPr>
      <w:r>
        <w:separator/>
      </w:r>
    </w:p>
  </w:endnote>
  <w:endnote w:type="continuationSeparator" w:id="0">
    <w:p w14:paraId="60E1BA9D" w14:textId="77777777" w:rsidR="00615E21" w:rsidRDefault="00615E21" w:rsidP="00274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va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3825978"/>
      <w:docPartObj>
        <w:docPartGallery w:val="Page Numbers (Bottom of Page)"/>
        <w:docPartUnique/>
      </w:docPartObj>
    </w:sdtPr>
    <w:sdtEndPr>
      <w:rPr>
        <w:noProof/>
      </w:rPr>
    </w:sdtEndPr>
    <w:sdtContent>
      <w:p w14:paraId="237649B6" w14:textId="77777777" w:rsidR="005E6C10" w:rsidRDefault="005E6C10">
        <w:pPr>
          <w:pStyle w:val="Footer"/>
          <w:jc w:val="right"/>
        </w:pPr>
        <w:r>
          <w:fldChar w:fldCharType="begin"/>
        </w:r>
        <w:r>
          <w:instrText xml:space="preserve"> PAGE   \* MERGEFORMAT </w:instrText>
        </w:r>
        <w:r>
          <w:fldChar w:fldCharType="separate"/>
        </w:r>
        <w:r w:rsidR="00C12E50">
          <w:rPr>
            <w:noProof/>
          </w:rPr>
          <w:t>7</w:t>
        </w:r>
        <w:r>
          <w:rPr>
            <w:noProof/>
          </w:rPr>
          <w:fldChar w:fldCharType="end"/>
        </w:r>
      </w:p>
    </w:sdtContent>
  </w:sdt>
  <w:p w14:paraId="0BF68318" w14:textId="77777777" w:rsidR="005E6C10" w:rsidRDefault="005E6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12F90" w14:textId="77777777" w:rsidR="00615E21" w:rsidRDefault="00615E21" w:rsidP="00274BCB">
      <w:pPr>
        <w:spacing w:line="240" w:lineRule="auto"/>
      </w:pPr>
      <w:r>
        <w:separator/>
      </w:r>
    </w:p>
  </w:footnote>
  <w:footnote w:type="continuationSeparator" w:id="0">
    <w:p w14:paraId="4B7E988A" w14:textId="77777777" w:rsidR="00615E21" w:rsidRDefault="00615E21" w:rsidP="00274B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20EFD"/>
    <w:multiLevelType w:val="hybridMultilevel"/>
    <w:tmpl w:val="34A86C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555B8D"/>
    <w:multiLevelType w:val="hybridMultilevel"/>
    <w:tmpl w:val="DE3AD17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A92473"/>
    <w:multiLevelType w:val="hybridMultilevel"/>
    <w:tmpl w:val="34CCF464"/>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D6392"/>
    <w:multiLevelType w:val="hybridMultilevel"/>
    <w:tmpl w:val="503C5BF6"/>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22ED1C72"/>
    <w:multiLevelType w:val="hybridMultilevel"/>
    <w:tmpl w:val="010224B2"/>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32645A96"/>
    <w:multiLevelType w:val="hybridMultilevel"/>
    <w:tmpl w:val="FA6E1202"/>
    <w:lvl w:ilvl="0" w:tplc="838CF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A4A2A"/>
    <w:multiLevelType w:val="hybridMultilevel"/>
    <w:tmpl w:val="025CF3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46F15D62"/>
    <w:multiLevelType w:val="hybridMultilevel"/>
    <w:tmpl w:val="987E9BE8"/>
    <w:lvl w:ilvl="0" w:tplc="29D6709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E0E22C9"/>
    <w:multiLevelType w:val="hybridMultilevel"/>
    <w:tmpl w:val="714E61A2"/>
    <w:lvl w:ilvl="0" w:tplc="29D6709C">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F832B17"/>
    <w:multiLevelType w:val="hybridMultilevel"/>
    <w:tmpl w:val="2EA6E382"/>
    <w:lvl w:ilvl="0" w:tplc="CCB6D7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07E0302"/>
    <w:multiLevelType w:val="hybridMultilevel"/>
    <w:tmpl w:val="46D0EB54"/>
    <w:lvl w:ilvl="0" w:tplc="838CF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682B1A2C"/>
    <w:multiLevelType w:val="hybridMultilevel"/>
    <w:tmpl w:val="65DABEBA"/>
    <w:lvl w:ilvl="0" w:tplc="838CF812">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68C92D31"/>
    <w:multiLevelType w:val="hybridMultilevel"/>
    <w:tmpl w:val="D0D05B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F0BE0"/>
    <w:multiLevelType w:val="hybridMultilevel"/>
    <w:tmpl w:val="8E3E690A"/>
    <w:lvl w:ilvl="0" w:tplc="838CF812">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4">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7"/>
  </w:num>
  <w:num w:numId="3">
    <w:abstractNumId w:val="9"/>
  </w:num>
  <w:num w:numId="4">
    <w:abstractNumId w:val="12"/>
  </w:num>
  <w:num w:numId="5">
    <w:abstractNumId w:val="8"/>
  </w:num>
  <w:num w:numId="6">
    <w:abstractNumId w:val="1"/>
  </w:num>
  <w:num w:numId="7">
    <w:abstractNumId w:val="13"/>
  </w:num>
  <w:num w:numId="8">
    <w:abstractNumId w:val="10"/>
  </w:num>
  <w:num w:numId="9">
    <w:abstractNumId w:val="4"/>
  </w:num>
  <w:num w:numId="10">
    <w:abstractNumId w:val="14"/>
  </w:num>
  <w:num w:numId="11">
    <w:abstractNumId w:val="3"/>
  </w:num>
  <w:num w:numId="12">
    <w:abstractNumId w:val="11"/>
  </w:num>
  <w:num w:numId="13">
    <w:abstractNumId w:val="5"/>
  </w:num>
  <w:num w:numId="14">
    <w:abstractNumId w:val="6"/>
  </w:num>
  <w:num w:numId="1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r.BayVo">
    <w15:presenceInfo w15:providerId="None" w15:userId="Mr.Bay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F1"/>
    <w:rsid w:val="00004E7D"/>
    <w:rsid w:val="00010591"/>
    <w:rsid w:val="00010EC8"/>
    <w:rsid w:val="00014439"/>
    <w:rsid w:val="0001503D"/>
    <w:rsid w:val="00016348"/>
    <w:rsid w:val="00017061"/>
    <w:rsid w:val="00020CAB"/>
    <w:rsid w:val="0002503E"/>
    <w:rsid w:val="0003200E"/>
    <w:rsid w:val="00032A7A"/>
    <w:rsid w:val="00033C8A"/>
    <w:rsid w:val="00037586"/>
    <w:rsid w:val="00040037"/>
    <w:rsid w:val="0004010B"/>
    <w:rsid w:val="00041E61"/>
    <w:rsid w:val="00043ECC"/>
    <w:rsid w:val="00045845"/>
    <w:rsid w:val="00045AC4"/>
    <w:rsid w:val="00045EEC"/>
    <w:rsid w:val="00046320"/>
    <w:rsid w:val="00050D81"/>
    <w:rsid w:val="00052200"/>
    <w:rsid w:val="0005334F"/>
    <w:rsid w:val="000570F4"/>
    <w:rsid w:val="0006090D"/>
    <w:rsid w:val="000610BD"/>
    <w:rsid w:val="00062900"/>
    <w:rsid w:val="00065325"/>
    <w:rsid w:val="000655AD"/>
    <w:rsid w:val="00065731"/>
    <w:rsid w:val="000672EC"/>
    <w:rsid w:val="00071181"/>
    <w:rsid w:val="000725E6"/>
    <w:rsid w:val="00073B56"/>
    <w:rsid w:val="00080143"/>
    <w:rsid w:val="0008202B"/>
    <w:rsid w:val="00082518"/>
    <w:rsid w:val="00082D30"/>
    <w:rsid w:val="000909A7"/>
    <w:rsid w:val="00092663"/>
    <w:rsid w:val="000952E5"/>
    <w:rsid w:val="0009786D"/>
    <w:rsid w:val="000A0527"/>
    <w:rsid w:val="000A0FA3"/>
    <w:rsid w:val="000A0FC3"/>
    <w:rsid w:val="000A5BD5"/>
    <w:rsid w:val="000A69B3"/>
    <w:rsid w:val="000A764D"/>
    <w:rsid w:val="000B05FE"/>
    <w:rsid w:val="000B37F8"/>
    <w:rsid w:val="000B3D37"/>
    <w:rsid w:val="000C051F"/>
    <w:rsid w:val="000C49E2"/>
    <w:rsid w:val="000C65E3"/>
    <w:rsid w:val="000D5131"/>
    <w:rsid w:val="000E0B37"/>
    <w:rsid w:val="000E2FA1"/>
    <w:rsid w:val="000E35E1"/>
    <w:rsid w:val="000E683B"/>
    <w:rsid w:val="000E7FCD"/>
    <w:rsid w:val="000F0838"/>
    <w:rsid w:val="000F0EF1"/>
    <w:rsid w:val="000F25CE"/>
    <w:rsid w:val="000F5991"/>
    <w:rsid w:val="00101CD0"/>
    <w:rsid w:val="00102581"/>
    <w:rsid w:val="00102E8E"/>
    <w:rsid w:val="00103F7A"/>
    <w:rsid w:val="00105D63"/>
    <w:rsid w:val="001070CB"/>
    <w:rsid w:val="00111B8A"/>
    <w:rsid w:val="00112345"/>
    <w:rsid w:val="00114059"/>
    <w:rsid w:val="0011506B"/>
    <w:rsid w:val="00121A62"/>
    <w:rsid w:val="0012373E"/>
    <w:rsid w:val="0012614D"/>
    <w:rsid w:val="001267A3"/>
    <w:rsid w:val="0012759D"/>
    <w:rsid w:val="00131B53"/>
    <w:rsid w:val="00133E18"/>
    <w:rsid w:val="001344A0"/>
    <w:rsid w:val="00136698"/>
    <w:rsid w:val="00136A86"/>
    <w:rsid w:val="00141AEE"/>
    <w:rsid w:val="001421E0"/>
    <w:rsid w:val="0015034E"/>
    <w:rsid w:val="00150FE7"/>
    <w:rsid w:val="00153B64"/>
    <w:rsid w:val="001551A9"/>
    <w:rsid w:val="0015761C"/>
    <w:rsid w:val="00161DB7"/>
    <w:rsid w:val="001634BF"/>
    <w:rsid w:val="00172152"/>
    <w:rsid w:val="0017221C"/>
    <w:rsid w:val="00173829"/>
    <w:rsid w:val="00175532"/>
    <w:rsid w:val="00176BC9"/>
    <w:rsid w:val="00177C4E"/>
    <w:rsid w:val="00191753"/>
    <w:rsid w:val="00193DB6"/>
    <w:rsid w:val="00194D1C"/>
    <w:rsid w:val="00196A88"/>
    <w:rsid w:val="001A1865"/>
    <w:rsid w:val="001A3D46"/>
    <w:rsid w:val="001A6DA0"/>
    <w:rsid w:val="001B0ECC"/>
    <w:rsid w:val="001B60C1"/>
    <w:rsid w:val="001C1B77"/>
    <w:rsid w:val="001C271C"/>
    <w:rsid w:val="001C2851"/>
    <w:rsid w:val="001C3281"/>
    <w:rsid w:val="001C6F2E"/>
    <w:rsid w:val="001D0AF0"/>
    <w:rsid w:val="001D341D"/>
    <w:rsid w:val="001D48D9"/>
    <w:rsid w:val="001E25C6"/>
    <w:rsid w:val="001E7482"/>
    <w:rsid w:val="001F3E6F"/>
    <w:rsid w:val="0020058A"/>
    <w:rsid w:val="00200B4C"/>
    <w:rsid w:val="00205CD2"/>
    <w:rsid w:val="00212745"/>
    <w:rsid w:val="00213AB4"/>
    <w:rsid w:val="00214F7E"/>
    <w:rsid w:val="00217122"/>
    <w:rsid w:val="002207F4"/>
    <w:rsid w:val="00222164"/>
    <w:rsid w:val="00222620"/>
    <w:rsid w:val="00225308"/>
    <w:rsid w:val="002271C3"/>
    <w:rsid w:val="00227607"/>
    <w:rsid w:val="002353F0"/>
    <w:rsid w:val="002357E0"/>
    <w:rsid w:val="00235CB5"/>
    <w:rsid w:val="00244239"/>
    <w:rsid w:val="0025320A"/>
    <w:rsid w:val="00254DAB"/>
    <w:rsid w:val="00255399"/>
    <w:rsid w:val="002579C7"/>
    <w:rsid w:val="002604D4"/>
    <w:rsid w:val="00264366"/>
    <w:rsid w:val="00267E94"/>
    <w:rsid w:val="002721E2"/>
    <w:rsid w:val="00272A7B"/>
    <w:rsid w:val="002741FA"/>
    <w:rsid w:val="00274BCB"/>
    <w:rsid w:val="00280BBA"/>
    <w:rsid w:val="002830E7"/>
    <w:rsid w:val="002840ED"/>
    <w:rsid w:val="002939D8"/>
    <w:rsid w:val="002975F4"/>
    <w:rsid w:val="002A2554"/>
    <w:rsid w:val="002A61DD"/>
    <w:rsid w:val="002B59D9"/>
    <w:rsid w:val="002B672F"/>
    <w:rsid w:val="002B7724"/>
    <w:rsid w:val="002C2739"/>
    <w:rsid w:val="002C36D4"/>
    <w:rsid w:val="002C38D2"/>
    <w:rsid w:val="002C398A"/>
    <w:rsid w:val="002D096F"/>
    <w:rsid w:val="002D369B"/>
    <w:rsid w:val="002D4E57"/>
    <w:rsid w:val="002D7509"/>
    <w:rsid w:val="002E4C14"/>
    <w:rsid w:val="002E660F"/>
    <w:rsid w:val="002E7D2C"/>
    <w:rsid w:val="002F0097"/>
    <w:rsid w:val="002F399B"/>
    <w:rsid w:val="002F3A44"/>
    <w:rsid w:val="002F7DB7"/>
    <w:rsid w:val="00301A45"/>
    <w:rsid w:val="00301B86"/>
    <w:rsid w:val="003030D8"/>
    <w:rsid w:val="00303D24"/>
    <w:rsid w:val="00305769"/>
    <w:rsid w:val="00306AF8"/>
    <w:rsid w:val="00317B66"/>
    <w:rsid w:val="00326CF0"/>
    <w:rsid w:val="00327E08"/>
    <w:rsid w:val="0033348F"/>
    <w:rsid w:val="0033454C"/>
    <w:rsid w:val="003353CD"/>
    <w:rsid w:val="00335899"/>
    <w:rsid w:val="003374FE"/>
    <w:rsid w:val="00343BCB"/>
    <w:rsid w:val="00343CAE"/>
    <w:rsid w:val="00347FF9"/>
    <w:rsid w:val="00351DFC"/>
    <w:rsid w:val="0035391B"/>
    <w:rsid w:val="00356638"/>
    <w:rsid w:val="0036673B"/>
    <w:rsid w:val="003703B4"/>
    <w:rsid w:val="0037062D"/>
    <w:rsid w:val="00373128"/>
    <w:rsid w:val="00391002"/>
    <w:rsid w:val="0039127F"/>
    <w:rsid w:val="0039275E"/>
    <w:rsid w:val="00392A89"/>
    <w:rsid w:val="00396719"/>
    <w:rsid w:val="003977AB"/>
    <w:rsid w:val="003A3BB4"/>
    <w:rsid w:val="003A4F79"/>
    <w:rsid w:val="003A60DF"/>
    <w:rsid w:val="003A7311"/>
    <w:rsid w:val="003A7D1A"/>
    <w:rsid w:val="003B5435"/>
    <w:rsid w:val="003C6086"/>
    <w:rsid w:val="003C71EB"/>
    <w:rsid w:val="003D0516"/>
    <w:rsid w:val="003D2582"/>
    <w:rsid w:val="003D2867"/>
    <w:rsid w:val="003D28D9"/>
    <w:rsid w:val="003D2904"/>
    <w:rsid w:val="003D3F68"/>
    <w:rsid w:val="003E2F04"/>
    <w:rsid w:val="003E3E20"/>
    <w:rsid w:val="003E5696"/>
    <w:rsid w:val="003E6BF4"/>
    <w:rsid w:val="003F1362"/>
    <w:rsid w:val="003F64F1"/>
    <w:rsid w:val="00400BD8"/>
    <w:rsid w:val="004112CA"/>
    <w:rsid w:val="0041287B"/>
    <w:rsid w:val="00414264"/>
    <w:rsid w:val="00417EAF"/>
    <w:rsid w:val="00423A65"/>
    <w:rsid w:val="00424767"/>
    <w:rsid w:val="00424E77"/>
    <w:rsid w:val="004254B2"/>
    <w:rsid w:val="00426427"/>
    <w:rsid w:val="004264DC"/>
    <w:rsid w:val="00426588"/>
    <w:rsid w:val="004271A5"/>
    <w:rsid w:val="004279FF"/>
    <w:rsid w:val="00431863"/>
    <w:rsid w:val="00431CB3"/>
    <w:rsid w:val="00434D13"/>
    <w:rsid w:val="00434E6F"/>
    <w:rsid w:val="00440A54"/>
    <w:rsid w:val="004418E4"/>
    <w:rsid w:val="00441B0A"/>
    <w:rsid w:val="00442C37"/>
    <w:rsid w:val="004457B9"/>
    <w:rsid w:val="00446EFF"/>
    <w:rsid w:val="00447B05"/>
    <w:rsid w:val="00450B9B"/>
    <w:rsid w:val="00451CDA"/>
    <w:rsid w:val="0045335A"/>
    <w:rsid w:val="0045397B"/>
    <w:rsid w:val="00454BFA"/>
    <w:rsid w:val="00454FE6"/>
    <w:rsid w:val="00457120"/>
    <w:rsid w:val="00457576"/>
    <w:rsid w:val="00457E5C"/>
    <w:rsid w:val="004613C3"/>
    <w:rsid w:val="004633A0"/>
    <w:rsid w:val="00467CF0"/>
    <w:rsid w:val="00470139"/>
    <w:rsid w:val="00473169"/>
    <w:rsid w:val="00473275"/>
    <w:rsid w:val="00473CE3"/>
    <w:rsid w:val="00474B46"/>
    <w:rsid w:val="00474CC0"/>
    <w:rsid w:val="0047568A"/>
    <w:rsid w:val="00475B01"/>
    <w:rsid w:val="00476014"/>
    <w:rsid w:val="00476245"/>
    <w:rsid w:val="00477CEB"/>
    <w:rsid w:val="00484B1A"/>
    <w:rsid w:val="00484E71"/>
    <w:rsid w:val="004869B3"/>
    <w:rsid w:val="004874D1"/>
    <w:rsid w:val="004951E3"/>
    <w:rsid w:val="004A06D4"/>
    <w:rsid w:val="004A194D"/>
    <w:rsid w:val="004A1CC9"/>
    <w:rsid w:val="004A44C3"/>
    <w:rsid w:val="004A6914"/>
    <w:rsid w:val="004C0941"/>
    <w:rsid w:val="004D0549"/>
    <w:rsid w:val="004D432F"/>
    <w:rsid w:val="004D55E8"/>
    <w:rsid w:val="004E786D"/>
    <w:rsid w:val="004F1640"/>
    <w:rsid w:val="004F2893"/>
    <w:rsid w:val="004F3DD1"/>
    <w:rsid w:val="004F5837"/>
    <w:rsid w:val="004F63A1"/>
    <w:rsid w:val="004F7B2C"/>
    <w:rsid w:val="004F7F4B"/>
    <w:rsid w:val="00500462"/>
    <w:rsid w:val="00504EF5"/>
    <w:rsid w:val="00506F1E"/>
    <w:rsid w:val="0051291E"/>
    <w:rsid w:val="00515F57"/>
    <w:rsid w:val="0052083F"/>
    <w:rsid w:val="00523CCC"/>
    <w:rsid w:val="00530F9F"/>
    <w:rsid w:val="005326DF"/>
    <w:rsid w:val="00534349"/>
    <w:rsid w:val="00536F2E"/>
    <w:rsid w:val="0054039A"/>
    <w:rsid w:val="0054172E"/>
    <w:rsid w:val="005427A4"/>
    <w:rsid w:val="00543E93"/>
    <w:rsid w:val="00543F18"/>
    <w:rsid w:val="00544C6D"/>
    <w:rsid w:val="00546ECB"/>
    <w:rsid w:val="00552500"/>
    <w:rsid w:val="00556FF2"/>
    <w:rsid w:val="00557B62"/>
    <w:rsid w:val="005615A7"/>
    <w:rsid w:val="005615E9"/>
    <w:rsid w:val="00561AAB"/>
    <w:rsid w:val="00562CA7"/>
    <w:rsid w:val="0056709A"/>
    <w:rsid w:val="00567615"/>
    <w:rsid w:val="00577765"/>
    <w:rsid w:val="0058370E"/>
    <w:rsid w:val="0058500C"/>
    <w:rsid w:val="00592D25"/>
    <w:rsid w:val="00592DB2"/>
    <w:rsid w:val="005935A1"/>
    <w:rsid w:val="005955C4"/>
    <w:rsid w:val="0059776B"/>
    <w:rsid w:val="005A28AD"/>
    <w:rsid w:val="005A55C0"/>
    <w:rsid w:val="005B129B"/>
    <w:rsid w:val="005B6E86"/>
    <w:rsid w:val="005C69A7"/>
    <w:rsid w:val="005D0ACE"/>
    <w:rsid w:val="005D2D81"/>
    <w:rsid w:val="005D5E86"/>
    <w:rsid w:val="005D76CE"/>
    <w:rsid w:val="005D77B7"/>
    <w:rsid w:val="005D78CA"/>
    <w:rsid w:val="005E3E24"/>
    <w:rsid w:val="005E3F23"/>
    <w:rsid w:val="005E434C"/>
    <w:rsid w:val="005E6C10"/>
    <w:rsid w:val="005F126F"/>
    <w:rsid w:val="005F3A86"/>
    <w:rsid w:val="005F533E"/>
    <w:rsid w:val="00605C55"/>
    <w:rsid w:val="00615E21"/>
    <w:rsid w:val="006204A2"/>
    <w:rsid w:val="00622961"/>
    <w:rsid w:val="006239EA"/>
    <w:rsid w:val="0062483F"/>
    <w:rsid w:val="006258B5"/>
    <w:rsid w:val="00625D2B"/>
    <w:rsid w:val="00625F2C"/>
    <w:rsid w:val="00626E72"/>
    <w:rsid w:val="00627BE8"/>
    <w:rsid w:val="00633C88"/>
    <w:rsid w:val="00634DCF"/>
    <w:rsid w:val="00640A54"/>
    <w:rsid w:val="00644747"/>
    <w:rsid w:val="00651471"/>
    <w:rsid w:val="00656576"/>
    <w:rsid w:val="00657572"/>
    <w:rsid w:val="006579D2"/>
    <w:rsid w:val="00661C72"/>
    <w:rsid w:val="00662D7B"/>
    <w:rsid w:val="0066561C"/>
    <w:rsid w:val="00667891"/>
    <w:rsid w:val="00667A41"/>
    <w:rsid w:val="00667C99"/>
    <w:rsid w:val="00667E39"/>
    <w:rsid w:val="00670FA7"/>
    <w:rsid w:val="006728B1"/>
    <w:rsid w:val="00674111"/>
    <w:rsid w:val="00675736"/>
    <w:rsid w:val="00676053"/>
    <w:rsid w:val="006818DD"/>
    <w:rsid w:val="00681A28"/>
    <w:rsid w:val="006840A3"/>
    <w:rsid w:val="00693107"/>
    <w:rsid w:val="00696EE9"/>
    <w:rsid w:val="006A18B4"/>
    <w:rsid w:val="006A1EDE"/>
    <w:rsid w:val="006A2455"/>
    <w:rsid w:val="006B2E49"/>
    <w:rsid w:val="006B53E3"/>
    <w:rsid w:val="006B61BD"/>
    <w:rsid w:val="006B78DB"/>
    <w:rsid w:val="006C5C36"/>
    <w:rsid w:val="006C6A0B"/>
    <w:rsid w:val="006C6F27"/>
    <w:rsid w:val="006D1325"/>
    <w:rsid w:val="006D5992"/>
    <w:rsid w:val="006D6AE7"/>
    <w:rsid w:val="006E0974"/>
    <w:rsid w:val="006E20F5"/>
    <w:rsid w:val="006E2438"/>
    <w:rsid w:val="006F2BD3"/>
    <w:rsid w:val="006F43A7"/>
    <w:rsid w:val="006F48A9"/>
    <w:rsid w:val="00701567"/>
    <w:rsid w:val="0070187F"/>
    <w:rsid w:val="007035A9"/>
    <w:rsid w:val="007038D6"/>
    <w:rsid w:val="007045B8"/>
    <w:rsid w:val="0070767F"/>
    <w:rsid w:val="00710138"/>
    <w:rsid w:val="007102A4"/>
    <w:rsid w:val="00710CE7"/>
    <w:rsid w:val="00715F6B"/>
    <w:rsid w:val="007171F4"/>
    <w:rsid w:val="007177DE"/>
    <w:rsid w:val="00717C82"/>
    <w:rsid w:val="00720C8B"/>
    <w:rsid w:val="007240BD"/>
    <w:rsid w:val="00726731"/>
    <w:rsid w:val="007317A1"/>
    <w:rsid w:val="00736793"/>
    <w:rsid w:val="0074269F"/>
    <w:rsid w:val="007439EC"/>
    <w:rsid w:val="007459CA"/>
    <w:rsid w:val="00747A52"/>
    <w:rsid w:val="00747DB4"/>
    <w:rsid w:val="00751FFA"/>
    <w:rsid w:val="00753015"/>
    <w:rsid w:val="00754DED"/>
    <w:rsid w:val="007550D6"/>
    <w:rsid w:val="00756EF2"/>
    <w:rsid w:val="00764C22"/>
    <w:rsid w:val="00765D27"/>
    <w:rsid w:val="007716AF"/>
    <w:rsid w:val="00772A50"/>
    <w:rsid w:val="00773C97"/>
    <w:rsid w:val="007743DA"/>
    <w:rsid w:val="007775AE"/>
    <w:rsid w:val="00782B42"/>
    <w:rsid w:val="00786A18"/>
    <w:rsid w:val="00791992"/>
    <w:rsid w:val="00791C66"/>
    <w:rsid w:val="007957B0"/>
    <w:rsid w:val="0079657B"/>
    <w:rsid w:val="00796587"/>
    <w:rsid w:val="00796C7D"/>
    <w:rsid w:val="007979C6"/>
    <w:rsid w:val="007A1180"/>
    <w:rsid w:val="007A51AE"/>
    <w:rsid w:val="007A5AFB"/>
    <w:rsid w:val="007A6A5C"/>
    <w:rsid w:val="007A7209"/>
    <w:rsid w:val="007A7BFF"/>
    <w:rsid w:val="007A7C6B"/>
    <w:rsid w:val="007A7D50"/>
    <w:rsid w:val="007B06A5"/>
    <w:rsid w:val="007B59A4"/>
    <w:rsid w:val="007B6DAD"/>
    <w:rsid w:val="007B72B5"/>
    <w:rsid w:val="007C111D"/>
    <w:rsid w:val="007C197C"/>
    <w:rsid w:val="007C2DD6"/>
    <w:rsid w:val="007C6889"/>
    <w:rsid w:val="007D69F8"/>
    <w:rsid w:val="007E12C8"/>
    <w:rsid w:val="007E62FA"/>
    <w:rsid w:val="007E6732"/>
    <w:rsid w:val="007E7F93"/>
    <w:rsid w:val="007F0934"/>
    <w:rsid w:val="007F2B48"/>
    <w:rsid w:val="007F3345"/>
    <w:rsid w:val="007F4E4F"/>
    <w:rsid w:val="007F741F"/>
    <w:rsid w:val="007F7A8D"/>
    <w:rsid w:val="00802AA6"/>
    <w:rsid w:val="0080306C"/>
    <w:rsid w:val="00803C46"/>
    <w:rsid w:val="008061C6"/>
    <w:rsid w:val="00806E27"/>
    <w:rsid w:val="008075F3"/>
    <w:rsid w:val="008078C2"/>
    <w:rsid w:val="0081325B"/>
    <w:rsid w:val="008160EE"/>
    <w:rsid w:val="00821E39"/>
    <w:rsid w:val="00823788"/>
    <w:rsid w:val="00833CDD"/>
    <w:rsid w:val="008340BD"/>
    <w:rsid w:val="00834764"/>
    <w:rsid w:val="00847075"/>
    <w:rsid w:val="0084765C"/>
    <w:rsid w:val="0085189C"/>
    <w:rsid w:val="00852D42"/>
    <w:rsid w:val="00855369"/>
    <w:rsid w:val="00856EE7"/>
    <w:rsid w:val="00860307"/>
    <w:rsid w:val="0086152E"/>
    <w:rsid w:val="00863B11"/>
    <w:rsid w:val="008643BB"/>
    <w:rsid w:val="00865735"/>
    <w:rsid w:val="00876168"/>
    <w:rsid w:val="008809FB"/>
    <w:rsid w:val="008810D9"/>
    <w:rsid w:val="00881A22"/>
    <w:rsid w:val="008824DC"/>
    <w:rsid w:val="0088467D"/>
    <w:rsid w:val="0088523C"/>
    <w:rsid w:val="008905BD"/>
    <w:rsid w:val="008936A8"/>
    <w:rsid w:val="0089407A"/>
    <w:rsid w:val="00894345"/>
    <w:rsid w:val="008955A2"/>
    <w:rsid w:val="00896184"/>
    <w:rsid w:val="008962E9"/>
    <w:rsid w:val="008A4002"/>
    <w:rsid w:val="008A4AB5"/>
    <w:rsid w:val="008A5A89"/>
    <w:rsid w:val="008A651F"/>
    <w:rsid w:val="008B03B9"/>
    <w:rsid w:val="008B3770"/>
    <w:rsid w:val="008B3C16"/>
    <w:rsid w:val="008B4378"/>
    <w:rsid w:val="008C1D89"/>
    <w:rsid w:val="008C296E"/>
    <w:rsid w:val="008C68F8"/>
    <w:rsid w:val="008C6925"/>
    <w:rsid w:val="008C7E28"/>
    <w:rsid w:val="008D78DC"/>
    <w:rsid w:val="008E0BBC"/>
    <w:rsid w:val="008E60F9"/>
    <w:rsid w:val="008E6C5D"/>
    <w:rsid w:val="008E7186"/>
    <w:rsid w:val="008F205F"/>
    <w:rsid w:val="008F43CB"/>
    <w:rsid w:val="008F48A0"/>
    <w:rsid w:val="008F70C5"/>
    <w:rsid w:val="008F724B"/>
    <w:rsid w:val="00900500"/>
    <w:rsid w:val="009025DF"/>
    <w:rsid w:val="00903951"/>
    <w:rsid w:val="00903C89"/>
    <w:rsid w:val="00916F58"/>
    <w:rsid w:val="009205A3"/>
    <w:rsid w:val="00924136"/>
    <w:rsid w:val="0092727B"/>
    <w:rsid w:val="00931FDE"/>
    <w:rsid w:val="009404BE"/>
    <w:rsid w:val="00941DC3"/>
    <w:rsid w:val="00947A54"/>
    <w:rsid w:val="00961DB5"/>
    <w:rsid w:val="00963656"/>
    <w:rsid w:val="00977435"/>
    <w:rsid w:val="00982490"/>
    <w:rsid w:val="00982E92"/>
    <w:rsid w:val="00983EEB"/>
    <w:rsid w:val="00984D81"/>
    <w:rsid w:val="009866CF"/>
    <w:rsid w:val="00986B8D"/>
    <w:rsid w:val="00986F8F"/>
    <w:rsid w:val="00995E1A"/>
    <w:rsid w:val="009969B3"/>
    <w:rsid w:val="00997DE6"/>
    <w:rsid w:val="009A433A"/>
    <w:rsid w:val="009A4430"/>
    <w:rsid w:val="009A537A"/>
    <w:rsid w:val="009B5EDD"/>
    <w:rsid w:val="009B6168"/>
    <w:rsid w:val="009C05DF"/>
    <w:rsid w:val="009C05F5"/>
    <w:rsid w:val="009C068B"/>
    <w:rsid w:val="009C1CDB"/>
    <w:rsid w:val="009C1EC9"/>
    <w:rsid w:val="009C2596"/>
    <w:rsid w:val="009C2775"/>
    <w:rsid w:val="009C30C5"/>
    <w:rsid w:val="009C4F2E"/>
    <w:rsid w:val="009C6EA4"/>
    <w:rsid w:val="009D0E0F"/>
    <w:rsid w:val="009D0EBC"/>
    <w:rsid w:val="009D1CC0"/>
    <w:rsid w:val="009D3943"/>
    <w:rsid w:val="009D4F24"/>
    <w:rsid w:val="009E2C44"/>
    <w:rsid w:val="009E6479"/>
    <w:rsid w:val="009E70DE"/>
    <w:rsid w:val="009E7A6B"/>
    <w:rsid w:val="009F0936"/>
    <w:rsid w:val="009F341B"/>
    <w:rsid w:val="009F5348"/>
    <w:rsid w:val="009F5E50"/>
    <w:rsid w:val="009F7335"/>
    <w:rsid w:val="00A011C9"/>
    <w:rsid w:val="00A05DF1"/>
    <w:rsid w:val="00A1097B"/>
    <w:rsid w:val="00A12DEE"/>
    <w:rsid w:val="00A1466C"/>
    <w:rsid w:val="00A1598E"/>
    <w:rsid w:val="00A1703F"/>
    <w:rsid w:val="00A20C7F"/>
    <w:rsid w:val="00A22234"/>
    <w:rsid w:val="00A24E82"/>
    <w:rsid w:val="00A314F6"/>
    <w:rsid w:val="00A31E94"/>
    <w:rsid w:val="00A32FDC"/>
    <w:rsid w:val="00A3493B"/>
    <w:rsid w:val="00A43CBB"/>
    <w:rsid w:val="00A44099"/>
    <w:rsid w:val="00A4666B"/>
    <w:rsid w:val="00A53EDE"/>
    <w:rsid w:val="00A54A5A"/>
    <w:rsid w:val="00A618D3"/>
    <w:rsid w:val="00A72172"/>
    <w:rsid w:val="00A7222F"/>
    <w:rsid w:val="00A75824"/>
    <w:rsid w:val="00A76262"/>
    <w:rsid w:val="00A8696A"/>
    <w:rsid w:val="00A95A36"/>
    <w:rsid w:val="00AA0A56"/>
    <w:rsid w:val="00AA3250"/>
    <w:rsid w:val="00AB24BC"/>
    <w:rsid w:val="00AB3B52"/>
    <w:rsid w:val="00AB531C"/>
    <w:rsid w:val="00AB5E61"/>
    <w:rsid w:val="00AC0EF1"/>
    <w:rsid w:val="00AC2623"/>
    <w:rsid w:val="00AC2680"/>
    <w:rsid w:val="00AC4C67"/>
    <w:rsid w:val="00AD0B49"/>
    <w:rsid w:val="00AD1E55"/>
    <w:rsid w:val="00AD3F65"/>
    <w:rsid w:val="00AD536C"/>
    <w:rsid w:val="00AD7CA9"/>
    <w:rsid w:val="00AE00F0"/>
    <w:rsid w:val="00AE4E0D"/>
    <w:rsid w:val="00AE53B5"/>
    <w:rsid w:val="00AE72F8"/>
    <w:rsid w:val="00AF4DCE"/>
    <w:rsid w:val="00AF7B05"/>
    <w:rsid w:val="00B00581"/>
    <w:rsid w:val="00B005B6"/>
    <w:rsid w:val="00B042FD"/>
    <w:rsid w:val="00B128E0"/>
    <w:rsid w:val="00B16ADF"/>
    <w:rsid w:val="00B17075"/>
    <w:rsid w:val="00B17B1E"/>
    <w:rsid w:val="00B2153E"/>
    <w:rsid w:val="00B25019"/>
    <w:rsid w:val="00B261BE"/>
    <w:rsid w:val="00B278D1"/>
    <w:rsid w:val="00B27E74"/>
    <w:rsid w:val="00B30FF8"/>
    <w:rsid w:val="00B36893"/>
    <w:rsid w:val="00B37772"/>
    <w:rsid w:val="00B40790"/>
    <w:rsid w:val="00B40B6F"/>
    <w:rsid w:val="00B47227"/>
    <w:rsid w:val="00B4786C"/>
    <w:rsid w:val="00B506C2"/>
    <w:rsid w:val="00B5164F"/>
    <w:rsid w:val="00B54AAC"/>
    <w:rsid w:val="00B603A5"/>
    <w:rsid w:val="00B61BA5"/>
    <w:rsid w:val="00B6273C"/>
    <w:rsid w:val="00B630AB"/>
    <w:rsid w:val="00B6374F"/>
    <w:rsid w:val="00B65061"/>
    <w:rsid w:val="00B65490"/>
    <w:rsid w:val="00B7053D"/>
    <w:rsid w:val="00B71A48"/>
    <w:rsid w:val="00B742FC"/>
    <w:rsid w:val="00B75565"/>
    <w:rsid w:val="00B83467"/>
    <w:rsid w:val="00B83492"/>
    <w:rsid w:val="00B901B2"/>
    <w:rsid w:val="00B90A66"/>
    <w:rsid w:val="00B923B9"/>
    <w:rsid w:val="00B94820"/>
    <w:rsid w:val="00BA0DA6"/>
    <w:rsid w:val="00BA1447"/>
    <w:rsid w:val="00BA3C55"/>
    <w:rsid w:val="00BC1AC8"/>
    <w:rsid w:val="00BC773A"/>
    <w:rsid w:val="00BD110E"/>
    <w:rsid w:val="00BE73A1"/>
    <w:rsid w:val="00BF0CB9"/>
    <w:rsid w:val="00C00823"/>
    <w:rsid w:val="00C0110C"/>
    <w:rsid w:val="00C01F4F"/>
    <w:rsid w:val="00C06650"/>
    <w:rsid w:val="00C06DD7"/>
    <w:rsid w:val="00C0727F"/>
    <w:rsid w:val="00C10E74"/>
    <w:rsid w:val="00C11849"/>
    <w:rsid w:val="00C124EF"/>
    <w:rsid w:val="00C12E50"/>
    <w:rsid w:val="00C14F08"/>
    <w:rsid w:val="00C221CF"/>
    <w:rsid w:val="00C24FF3"/>
    <w:rsid w:val="00C25D0C"/>
    <w:rsid w:val="00C2796F"/>
    <w:rsid w:val="00C310B4"/>
    <w:rsid w:val="00C364FE"/>
    <w:rsid w:val="00C40018"/>
    <w:rsid w:val="00C4327E"/>
    <w:rsid w:val="00C434EA"/>
    <w:rsid w:val="00C44929"/>
    <w:rsid w:val="00C47853"/>
    <w:rsid w:val="00C52D9D"/>
    <w:rsid w:val="00C52DF1"/>
    <w:rsid w:val="00C53484"/>
    <w:rsid w:val="00C536C9"/>
    <w:rsid w:val="00C57E22"/>
    <w:rsid w:val="00C61690"/>
    <w:rsid w:val="00C63756"/>
    <w:rsid w:val="00C6414C"/>
    <w:rsid w:val="00C66388"/>
    <w:rsid w:val="00C71445"/>
    <w:rsid w:val="00C7174E"/>
    <w:rsid w:val="00C72D7C"/>
    <w:rsid w:val="00C73E5E"/>
    <w:rsid w:val="00C75D1C"/>
    <w:rsid w:val="00C8449C"/>
    <w:rsid w:val="00C858FB"/>
    <w:rsid w:val="00C86637"/>
    <w:rsid w:val="00C86FBA"/>
    <w:rsid w:val="00C927A2"/>
    <w:rsid w:val="00C935F0"/>
    <w:rsid w:val="00C9390F"/>
    <w:rsid w:val="00C94415"/>
    <w:rsid w:val="00C95173"/>
    <w:rsid w:val="00CA05B1"/>
    <w:rsid w:val="00CA0F50"/>
    <w:rsid w:val="00CA1230"/>
    <w:rsid w:val="00CA2D8A"/>
    <w:rsid w:val="00CA3482"/>
    <w:rsid w:val="00CA4C98"/>
    <w:rsid w:val="00CB0624"/>
    <w:rsid w:val="00CB195D"/>
    <w:rsid w:val="00CB4EC2"/>
    <w:rsid w:val="00CB64E7"/>
    <w:rsid w:val="00CB6C2A"/>
    <w:rsid w:val="00CC0D97"/>
    <w:rsid w:val="00CC2C71"/>
    <w:rsid w:val="00CC39FE"/>
    <w:rsid w:val="00CC5DF5"/>
    <w:rsid w:val="00CC6247"/>
    <w:rsid w:val="00CD4740"/>
    <w:rsid w:val="00CD681B"/>
    <w:rsid w:val="00CD6837"/>
    <w:rsid w:val="00CD6F3F"/>
    <w:rsid w:val="00CE09BF"/>
    <w:rsid w:val="00CE1759"/>
    <w:rsid w:val="00CE1A76"/>
    <w:rsid w:val="00CE4310"/>
    <w:rsid w:val="00CE4F54"/>
    <w:rsid w:val="00CE52FA"/>
    <w:rsid w:val="00CF3030"/>
    <w:rsid w:val="00CF36DB"/>
    <w:rsid w:val="00CF457C"/>
    <w:rsid w:val="00CF5603"/>
    <w:rsid w:val="00CF695C"/>
    <w:rsid w:val="00D01FB2"/>
    <w:rsid w:val="00D0321E"/>
    <w:rsid w:val="00D078E5"/>
    <w:rsid w:val="00D10AC3"/>
    <w:rsid w:val="00D12748"/>
    <w:rsid w:val="00D1439D"/>
    <w:rsid w:val="00D17932"/>
    <w:rsid w:val="00D20732"/>
    <w:rsid w:val="00D219CC"/>
    <w:rsid w:val="00D26034"/>
    <w:rsid w:val="00D261CD"/>
    <w:rsid w:val="00D30A27"/>
    <w:rsid w:val="00D33DAD"/>
    <w:rsid w:val="00D3524F"/>
    <w:rsid w:val="00D36AE7"/>
    <w:rsid w:val="00D43179"/>
    <w:rsid w:val="00D432E1"/>
    <w:rsid w:val="00D46ADE"/>
    <w:rsid w:val="00D479E2"/>
    <w:rsid w:val="00D5471B"/>
    <w:rsid w:val="00D55493"/>
    <w:rsid w:val="00D57203"/>
    <w:rsid w:val="00D6390E"/>
    <w:rsid w:val="00D72EA7"/>
    <w:rsid w:val="00D74BFD"/>
    <w:rsid w:val="00D757C2"/>
    <w:rsid w:val="00D8315E"/>
    <w:rsid w:val="00D914AF"/>
    <w:rsid w:val="00D91A85"/>
    <w:rsid w:val="00D95CE9"/>
    <w:rsid w:val="00DA025B"/>
    <w:rsid w:val="00DA0CB5"/>
    <w:rsid w:val="00DA2366"/>
    <w:rsid w:val="00DA272D"/>
    <w:rsid w:val="00DA4739"/>
    <w:rsid w:val="00DA52BA"/>
    <w:rsid w:val="00DB123F"/>
    <w:rsid w:val="00DB7552"/>
    <w:rsid w:val="00DC24F1"/>
    <w:rsid w:val="00DC2AE4"/>
    <w:rsid w:val="00DD569D"/>
    <w:rsid w:val="00DE20EE"/>
    <w:rsid w:val="00DE244C"/>
    <w:rsid w:val="00DF208C"/>
    <w:rsid w:val="00DF2B25"/>
    <w:rsid w:val="00DF4491"/>
    <w:rsid w:val="00DF529D"/>
    <w:rsid w:val="00E008F5"/>
    <w:rsid w:val="00E00C93"/>
    <w:rsid w:val="00E01CBF"/>
    <w:rsid w:val="00E02152"/>
    <w:rsid w:val="00E044BB"/>
    <w:rsid w:val="00E06809"/>
    <w:rsid w:val="00E10C97"/>
    <w:rsid w:val="00E11931"/>
    <w:rsid w:val="00E16047"/>
    <w:rsid w:val="00E20D66"/>
    <w:rsid w:val="00E21471"/>
    <w:rsid w:val="00E2174C"/>
    <w:rsid w:val="00E252F8"/>
    <w:rsid w:val="00E25A9D"/>
    <w:rsid w:val="00E27019"/>
    <w:rsid w:val="00E30C45"/>
    <w:rsid w:val="00E3375B"/>
    <w:rsid w:val="00E34031"/>
    <w:rsid w:val="00E3781F"/>
    <w:rsid w:val="00E40270"/>
    <w:rsid w:val="00E41AB3"/>
    <w:rsid w:val="00E42070"/>
    <w:rsid w:val="00E4687D"/>
    <w:rsid w:val="00E471F2"/>
    <w:rsid w:val="00E52CD1"/>
    <w:rsid w:val="00E5372A"/>
    <w:rsid w:val="00E54D7D"/>
    <w:rsid w:val="00E568C1"/>
    <w:rsid w:val="00E64B29"/>
    <w:rsid w:val="00E650B0"/>
    <w:rsid w:val="00E66B36"/>
    <w:rsid w:val="00E76BEE"/>
    <w:rsid w:val="00E80B5C"/>
    <w:rsid w:val="00E818FC"/>
    <w:rsid w:val="00E831B6"/>
    <w:rsid w:val="00E832ED"/>
    <w:rsid w:val="00E841BF"/>
    <w:rsid w:val="00E849F0"/>
    <w:rsid w:val="00E91D10"/>
    <w:rsid w:val="00E92ECD"/>
    <w:rsid w:val="00EA221D"/>
    <w:rsid w:val="00EA2492"/>
    <w:rsid w:val="00EA3176"/>
    <w:rsid w:val="00EA3CCB"/>
    <w:rsid w:val="00EA4D0D"/>
    <w:rsid w:val="00EA5283"/>
    <w:rsid w:val="00EA5D94"/>
    <w:rsid w:val="00EA75F9"/>
    <w:rsid w:val="00EA7C9D"/>
    <w:rsid w:val="00EB2251"/>
    <w:rsid w:val="00EB5910"/>
    <w:rsid w:val="00EC0239"/>
    <w:rsid w:val="00EC0966"/>
    <w:rsid w:val="00EC339F"/>
    <w:rsid w:val="00EC4E6C"/>
    <w:rsid w:val="00EC5699"/>
    <w:rsid w:val="00EC6469"/>
    <w:rsid w:val="00EC7BDA"/>
    <w:rsid w:val="00ED1BBE"/>
    <w:rsid w:val="00ED79A8"/>
    <w:rsid w:val="00EE1986"/>
    <w:rsid w:val="00EE1A52"/>
    <w:rsid w:val="00EE2564"/>
    <w:rsid w:val="00EE62BC"/>
    <w:rsid w:val="00EE7758"/>
    <w:rsid w:val="00EF3910"/>
    <w:rsid w:val="00EF6D9C"/>
    <w:rsid w:val="00F01525"/>
    <w:rsid w:val="00F02A42"/>
    <w:rsid w:val="00F02D58"/>
    <w:rsid w:val="00F039B7"/>
    <w:rsid w:val="00F079BE"/>
    <w:rsid w:val="00F13311"/>
    <w:rsid w:val="00F15646"/>
    <w:rsid w:val="00F206AC"/>
    <w:rsid w:val="00F231C3"/>
    <w:rsid w:val="00F2578C"/>
    <w:rsid w:val="00F25EE0"/>
    <w:rsid w:val="00F32D15"/>
    <w:rsid w:val="00F33D24"/>
    <w:rsid w:val="00F34C5B"/>
    <w:rsid w:val="00F35908"/>
    <w:rsid w:val="00F3744C"/>
    <w:rsid w:val="00F40651"/>
    <w:rsid w:val="00F42C9A"/>
    <w:rsid w:val="00F436D1"/>
    <w:rsid w:val="00F43A43"/>
    <w:rsid w:val="00F505DC"/>
    <w:rsid w:val="00F50EFB"/>
    <w:rsid w:val="00F51AE8"/>
    <w:rsid w:val="00F552A6"/>
    <w:rsid w:val="00F60FC4"/>
    <w:rsid w:val="00F62179"/>
    <w:rsid w:val="00F632CF"/>
    <w:rsid w:val="00F66294"/>
    <w:rsid w:val="00F672FD"/>
    <w:rsid w:val="00F72A3F"/>
    <w:rsid w:val="00F757F4"/>
    <w:rsid w:val="00F75E14"/>
    <w:rsid w:val="00F83F5B"/>
    <w:rsid w:val="00F8454F"/>
    <w:rsid w:val="00F856B6"/>
    <w:rsid w:val="00F94064"/>
    <w:rsid w:val="00F97061"/>
    <w:rsid w:val="00FA01F5"/>
    <w:rsid w:val="00FA3C8D"/>
    <w:rsid w:val="00FB072B"/>
    <w:rsid w:val="00FB486E"/>
    <w:rsid w:val="00FB6739"/>
    <w:rsid w:val="00FC0657"/>
    <w:rsid w:val="00FC26DC"/>
    <w:rsid w:val="00FC2C9E"/>
    <w:rsid w:val="00FC30EC"/>
    <w:rsid w:val="00FC4DA8"/>
    <w:rsid w:val="00FC574C"/>
    <w:rsid w:val="00FC6B29"/>
    <w:rsid w:val="00FC6C71"/>
    <w:rsid w:val="00FC7094"/>
    <w:rsid w:val="00FD0A7E"/>
    <w:rsid w:val="00FD401E"/>
    <w:rsid w:val="00FE0C55"/>
    <w:rsid w:val="00FE1EB9"/>
    <w:rsid w:val="00FE54AE"/>
    <w:rsid w:val="00FE5674"/>
    <w:rsid w:val="00FE5A32"/>
    <w:rsid w:val="00FE7B0D"/>
    <w:rsid w:val="00FF10FA"/>
    <w:rsid w:val="00FF231E"/>
    <w:rsid w:val="00FF510B"/>
    <w:rsid w:val="00FF55F1"/>
    <w:rsid w:val="00FF73EB"/>
    <w:rsid w:val="00FF794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E334AEE"/>
  <w15:chartTrackingRefBased/>
  <w15:docId w15:val="{5FDAC82D-5F21-4425-853D-68429A3A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A7E"/>
    <w:pPr>
      <w:spacing w:line="360" w:lineRule="auto"/>
    </w:pPr>
    <w:rPr>
      <w:color w:val="00000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7F"/>
    <w:pPr>
      <w:ind w:left="720"/>
    </w:pPr>
  </w:style>
  <w:style w:type="paragraph" w:styleId="BalloonText">
    <w:name w:val="Balloon Text"/>
    <w:basedOn w:val="Normal"/>
    <w:semiHidden/>
    <w:rsid w:val="00103F7A"/>
    <w:rPr>
      <w:rFonts w:ascii="Tahoma" w:hAnsi="Tahoma" w:cs="Tahoma"/>
      <w:sz w:val="16"/>
      <w:szCs w:val="16"/>
    </w:rPr>
  </w:style>
  <w:style w:type="character" w:styleId="Hyperlink">
    <w:name w:val="Hyperlink"/>
    <w:rsid w:val="000F25CE"/>
    <w:rPr>
      <w:color w:val="0563C1"/>
      <w:u w:val="single"/>
    </w:rPr>
  </w:style>
  <w:style w:type="table" w:styleId="TableGrid">
    <w:name w:val="Table Grid"/>
    <w:basedOn w:val="TableNormal"/>
    <w:rsid w:val="00C53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74B46"/>
    <w:rPr>
      <w:color w:val="808080"/>
    </w:rPr>
  </w:style>
  <w:style w:type="paragraph" w:styleId="Header">
    <w:name w:val="header"/>
    <w:basedOn w:val="Normal"/>
    <w:link w:val="HeaderChar"/>
    <w:rsid w:val="00274BCB"/>
    <w:pPr>
      <w:tabs>
        <w:tab w:val="center" w:pos="4680"/>
        <w:tab w:val="right" w:pos="9360"/>
      </w:tabs>
      <w:spacing w:line="240" w:lineRule="auto"/>
    </w:pPr>
  </w:style>
  <w:style w:type="character" w:customStyle="1" w:styleId="HeaderChar">
    <w:name w:val="Header Char"/>
    <w:basedOn w:val="DefaultParagraphFont"/>
    <w:link w:val="Header"/>
    <w:rsid w:val="00274BCB"/>
    <w:rPr>
      <w:color w:val="000000"/>
      <w:sz w:val="22"/>
      <w:szCs w:val="24"/>
    </w:rPr>
  </w:style>
  <w:style w:type="paragraph" w:styleId="Footer">
    <w:name w:val="footer"/>
    <w:basedOn w:val="Normal"/>
    <w:link w:val="FooterChar"/>
    <w:uiPriority w:val="99"/>
    <w:rsid w:val="00274BCB"/>
    <w:pPr>
      <w:tabs>
        <w:tab w:val="center" w:pos="4680"/>
        <w:tab w:val="right" w:pos="9360"/>
      </w:tabs>
      <w:spacing w:line="240" w:lineRule="auto"/>
    </w:pPr>
  </w:style>
  <w:style w:type="character" w:customStyle="1" w:styleId="FooterChar">
    <w:name w:val="Footer Char"/>
    <w:basedOn w:val="DefaultParagraphFont"/>
    <w:link w:val="Footer"/>
    <w:uiPriority w:val="99"/>
    <w:rsid w:val="00274BCB"/>
    <w:rPr>
      <w:color w:val="000000"/>
      <w:sz w:val="22"/>
      <w:szCs w:val="24"/>
    </w:rPr>
  </w:style>
  <w:style w:type="character" w:styleId="CommentReference">
    <w:name w:val="annotation reference"/>
    <w:basedOn w:val="DefaultParagraphFont"/>
    <w:rsid w:val="00C10E74"/>
    <w:rPr>
      <w:sz w:val="16"/>
      <w:szCs w:val="16"/>
    </w:rPr>
  </w:style>
  <w:style w:type="paragraph" w:styleId="CommentText">
    <w:name w:val="annotation text"/>
    <w:basedOn w:val="Normal"/>
    <w:link w:val="CommentTextChar"/>
    <w:rsid w:val="00C10E74"/>
    <w:pPr>
      <w:spacing w:line="240" w:lineRule="auto"/>
    </w:pPr>
    <w:rPr>
      <w:sz w:val="20"/>
      <w:szCs w:val="20"/>
    </w:rPr>
  </w:style>
  <w:style w:type="character" w:customStyle="1" w:styleId="CommentTextChar">
    <w:name w:val="Comment Text Char"/>
    <w:basedOn w:val="DefaultParagraphFont"/>
    <w:link w:val="CommentText"/>
    <w:rsid w:val="00C10E74"/>
    <w:rPr>
      <w:color w:val="000000"/>
    </w:rPr>
  </w:style>
  <w:style w:type="paragraph" w:styleId="CommentSubject">
    <w:name w:val="annotation subject"/>
    <w:basedOn w:val="CommentText"/>
    <w:next w:val="CommentText"/>
    <w:link w:val="CommentSubjectChar"/>
    <w:rsid w:val="00C10E74"/>
    <w:rPr>
      <w:b/>
      <w:bCs/>
    </w:rPr>
  </w:style>
  <w:style w:type="character" w:customStyle="1" w:styleId="CommentSubjectChar">
    <w:name w:val="Comment Subject Char"/>
    <w:basedOn w:val="CommentTextChar"/>
    <w:link w:val="CommentSubject"/>
    <w:rsid w:val="00C10E74"/>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8475">
      <w:bodyDiv w:val="1"/>
      <w:marLeft w:val="0"/>
      <w:marRight w:val="0"/>
      <w:marTop w:val="0"/>
      <w:marBottom w:val="0"/>
      <w:divBdr>
        <w:top w:val="none" w:sz="0" w:space="0" w:color="auto"/>
        <w:left w:val="none" w:sz="0" w:space="0" w:color="auto"/>
        <w:bottom w:val="none" w:sz="0" w:space="0" w:color="auto"/>
        <w:right w:val="none" w:sz="0" w:space="0" w:color="auto"/>
      </w:divBdr>
    </w:div>
    <w:div w:id="196479377">
      <w:bodyDiv w:val="1"/>
      <w:marLeft w:val="0"/>
      <w:marRight w:val="0"/>
      <w:marTop w:val="0"/>
      <w:marBottom w:val="0"/>
      <w:divBdr>
        <w:top w:val="none" w:sz="0" w:space="0" w:color="auto"/>
        <w:left w:val="none" w:sz="0" w:space="0" w:color="auto"/>
        <w:bottom w:val="none" w:sz="0" w:space="0" w:color="auto"/>
        <w:right w:val="none" w:sz="0" w:space="0" w:color="auto"/>
      </w:divBdr>
    </w:div>
    <w:div w:id="823090022">
      <w:bodyDiv w:val="1"/>
      <w:marLeft w:val="0"/>
      <w:marRight w:val="0"/>
      <w:marTop w:val="0"/>
      <w:marBottom w:val="0"/>
      <w:divBdr>
        <w:top w:val="none" w:sz="0" w:space="0" w:color="auto"/>
        <w:left w:val="none" w:sz="0" w:space="0" w:color="auto"/>
        <w:bottom w:val="none" w:sz="0" w:space="0" w:color="auto"/>
        <w:right w:val="none" w:sz="0" w:space="0" w:color="auto"/>
      </w:divBdr>
    </w:div>
    <w:div w:id="1338074140">
      <w:bodyDiv w:val="1"/>
      <w:marLeft w:val="0"/>
      <w:marRight w:val="0"/>
      <w:marTop w:val="0"/>
      <w:marBottom w:val="0"/>
      <w:divBdr>
        <w:top w:val="none" w:sz="0" w:space="0" w:color="auto"/>
        <w:left w:val="none" w:sz="0" w:space="0" w:color="auto"/>
        <w:bottom w:val="none" w:sz="0" w:space="0" w:color="auto"/>
        <w:right w:val="none" w:sz="0" w:space="0" w:color="auto"/>
      </w:divBdr>
    </w:div>
    <w:div w:id="1735815837">
      <w:bodyDiv w:val="1"/>
      <w:marLeft w:val="0"/>
      <w:marRight w:val="0"/>
      <w:marTop w:val="0"/>
      <w:marBottom w:val="0"/>
      <w:divBdr>
        <w:top w:val="none" w:sz="0" w:space="0" w:color="auto"/>
        <w:left w:val="none" w:sz="0" w:space="0" w:color="auto"/>
        <w:bottom w:val="none" w:sz="0" w:space="0" w:color="auto"/>
        <w:right w:val="none" w:sz="0" w:space="0" w:color="auto"/>
      </w:divBdr>
    </w:div>
    <w:div w:id="1803763185">
      <w:bodyDiv w:val="1"/>
      <w:marLeft w:val="0"/>
      <w:marRight w:val="0"/>
      <w:marTop w:val="0"/>
      <w:marBottom w:val="0"/>
      <w:divBdr>
        <w:top w:val="none" w:sz="0" w:space="0" w:color="auto"/>
        <w:left w:val="none" w:sz="0" w:space="0" w:color="auto"/>
        <w:bottom w:val="none" w:sz="0" w:space="0" w:color="auto"/>
        <w:right w:val="none" w:sz="0" w:space="0" w:color="auto"/>
      </w:divBdr>
    </w:div>
    <w:div w:id="1814905056">
      <w:bodyDiv w:val="1"/>
      <w:marLeft w:val="0"/>
      <w:marRight w:val="0"/>
      <w:marTop w:val="0"/>
      <w:marBottom w:val="0"/>
      <w:divBdr>
        <w:top w:val="none" w:sz="0" w:space="0" w:color="auto"/>
        <w:left w:val="none" w:sz="0" w:space="0" w:color="auto"/>
        <w:bottom w:val="none" w:sz="0" w:space="0" w:color="auto"/>
        <w:right w:val="none" w:sz="0" w:space="0" w:color="auto"/>
      </w:divBdr>
    </w:div>
    <w:div w:id="20300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bang0208@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218FC-CB4D-4EE0-BF45-1AC21F18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6015</TotalTime>
  <Pages>8</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14455</CharactersWithSpaces>
  <SharedDoc>false</SharedDoc>
  <HLinks>
    <vt:vector size="6" baseType="variant">
      <vt:variant>
        <vt:i4>1179682</vt:i4>
      </vt:variant>
      <vt:variant>
        <vt:i4>0</vt:i4>
      </vt:variant>
      <vt:variant>
        <vt:i4>0</vt:i4>
      </vt:variant>
      <vt:variant>
        <vt:i4>5</vt:i4>
      </vt:variant>
      <vt:variant>
        <vt:lpwstr>mailto:vanbang0208@gmail.com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User</dc:creator>
  <cp:keywords/>
  <cp:lastModifiedBy>Mr.BayVo</cp:lastModifiedBy>
  <cp:revision>691</cp:revision>
  <cp:lastPrinted>2013-08-12T01:24:00Z</cp:lastPrinted>
  <dcterms:created xsi:type="dcterms:W3CDTF">2016-11-06T15:17:00Z</dcterms:created>
  <dcterms:modified xsi:type="dcterms:W3CDTF">2016-11-27T03:30:00Z</dcterms:modified>
</cp:coreProperties>
</file>